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C0B" w:rsidRDefault="00700599" w:rsidP="00FF791D">
      <w:pPr>
        <w:rPr>
          <w:b/>
          <w:sz w:val="24"/>
          <w:szCs w:val="24"/>
        </w:rPr>
      </w:pPr>
      <w:bookmarkStart w:id="0" w:name="_GoBack"/>
      <w:bookmarkEnd w:id="0"/>
      <w:r w:rsidRPr="00FF791D">
        <w:rPr>
          <w:b/>
          <w:sz w:val="24"/>
          <w:szCs w:val="24"/>
        </w:rPr>
        <w:t>Introduction</w:t>
      </w:r>
    </w:p>
    <w:p w:rsidR="00DC2B44" w:rsidRDefault="002B0DCA" w:rsidP="00FF791D">
      <w:pPr>
        <w:rPr>
          <w:sz w:val="24"/>
          <w:szCs w:val="24"/>
        </w:rPr>
      </w:pPr>
      <w:r w:rsidRPr="002B0DCA">
        <w:rPr>
          <w:sz w:val="24"/>
          <w:szCs w:val="24"/>
        </w:rPr>
        <w:t xml:space="preserve">Multiphase </w:t>
      </w:r>
      <w:r w:rsidR="00341821">
        <w:rPr>
          <w:sz w:val="24"/>
          <w:szCs w:val="24"/>
        </w:rPr>
        <w:t>flows</w:t>
      </w:r>
      <w:r>
        <w:rPr>
          <w:sz w:val="24"/>
          <w:szCs w:val="24"/>
        </w:rPr>
        <w:t xml:space="preserve"> are nearly ubiquitous in natural and industrial processes. Multiphase phenomena can involve single component multiphase fluids, </w:t>
      </w:r>
      <w:r w:rsidR="00DD4EEE">
        <w:rPr>
          <w:sz w:val="24"/>
          <w:szCs w:val="24"/>
        </w:rPr>
        <w:t>e.g.</w:t>
      </w:r>
      <w:r>
        <w:rPr>
          <w:sz w:val="24"/>
          <w:szCs w:val="24"/>
        </w:rPr>
        <w:t xml:space="preserve"> water and its own vapor, and multi-component multiphase fluids, e.g., oil</w:t>
      </w:r>
      <w:r w:rsidR="005030F6">
        <w:rPr>
          <w:sz w:val="24"/>
          <w:szCs w:val="24"/>
        </w:rPr>
        <w:t xml:space="preserve"> and water</w:t>
      </w:r>
      <w:r>
        <w:rPr>
          <w:sz w:val="24"/>
          <w:szCs w:val="24"/>
        </w:rPr>
        <w:t xml:space="preserve">. </w:t>
      </w:r>
      <w:r w:rsidR="00BE013E">
        <w:rPr>
          <w:sz w:val="24"/>
          <w:szCs w:val="24"/>
        </w:rPr>
        <w:t>C</w:t>
      </w:r>
      <w:r w:rsidR="000D2B6E">
        <w:rPr>
          <w:sz w:val="24"/>
          <w:szCs w:val="24"/>
        </w:rPr>
        <w:t>onventional computational methods</w:t>
      </w:r>
      <w:r w:rsidR="00BE013E">
        <w:rPr>
          <w:sz w:val="24"/>
          <w:szCs w:val="24"/>
        </w:rPr>
        <w:t>, i.e. those involving discretization of macroscopic governing equations,</w:t>
      </w:r>
      <w:r w:rsidR="000D2B6E">
        <w:rPr>
          <w:sz w:val="24"/>
          <w:szCs w:val="24"/>
        </w:rPr>
        <w:t xml:space="preserve"> have been successfully appl</w:t>
      </w:r>
      <w:r w:rsidR="00BE013E">
        <w:rPr>
          <w:sz w:val="24"/>
          <w:szCs w:val="24"/>
        </w:rPr>
        <w:t xml:space="preserve">ied to study </w:t>
      </w:r>
      <w:r w:rsidR="00360DAF">
        <w:rPr>
          <w:sz w:val="24"/>
          <w:szCs w:val="24"/>
        </w:rPr>
        <w:t xml:space="preserve">specific </w:t>
      </w:r>
      <w:r w:rsidR="00BE013E">
        <w:rPr>
          <w:sz w:val="24"/>
          <w:szCs w:val="24"/>
        </w:rPr>
        <w:t>multiphase systems. However,</w:t>
      </w:r>
      <w:r w:rsidR="000D2B6E">
        <w:rPr>
          <w:sz w:val="24"/>
          <w:szCs w:val="24"/>
        </w:rPr>
        <w:t xml:space="preserve"> simulation of multiphase flows often encountered in science and engineering is still a </w:t>
      </w:r>
      <w:r w:rsidR="006947DF">
        <w:rPr>
          <w:sz w:val="24"/>
          <w:szCs w:val="24"/>
        </w:rPr>
        <w:t>challenging task.</w:t>
      </w:r>
    </w:p>
    <w:p w:rsidR="008A2E1F" w:rsidRDefault="009578F4" w:rsidP="00FF791D">
      <w:pPr>
        <w:rPr>
          <w:sz w:val="24"/>
          <w:szCs w:val="24"/>
        </w:rPr>
      </w:pPr>
      <w:r>
        <w:rPr>
          <w:sz w:val="24"/>
          <w:szCs w:val="24"/>
        </w:rPr>
        <w:t xml:space="preserve">Since its appearance more than two decades ago </w:t>
      </w:r>
      <w:bookmarkStart w:id="1" w:name="ZOTERO_BREF_xExavcgT2mHf"/>
      <w:r w:rsidR="00902BB5" w:rsidRPr="00902BB5">
        <w:rPr>
          <w:rFonts w:ascii="Calibri" w:hAnsi="Calibri" w:cs="Calibri"/>
          <w:sz w:val="24"/>
        </w:rPr>
        <w:t>[1], [2]</w:t>
      </w:r>
      <w:bookmarkEnd w:id="1"/>
      <w:r>
        <w:rPr>
          <w:rFonts w:ascii="Calibri" w:hAnsi="Calibri" w:cs="Calibri"/>
          <w:sz w:val="24"/>
        </w:rPr>
        <w:t xml:space="preserve"> the lattice-Boltzmann (LB) method has proved to be a reliable and viable </w:t>
      </w:r>
      <w:r w:rsidR="009721D3">
        <w:rPr>
          <w:rFonts w:ascii="Calibri" w:hAnsi="Calibri" w:cs="Calibri"/>
          <w:sz w:val="24"/>
        </w:rPr>
        <w:t xml:space="preserve">numerical </w:t>
      </w:r>
      <w:r>
        <w:rPr>
          <w:rFonts w:ascii="Calibri" w:hAnsi="Calibri" w:cs="Calibri"/>
          <w:sz w:val="24"/>
        </w:rPr>
        <w:t xml:space="preserve">technique, capable of dealing with complex flows in a </w:t>
      </w:r>
      <w:r w:rsidR="009721D3">
        <w:rPr>
          <w:rFonts w:ascii="Calibri" w:hAnsi="Calibri" w:cs="Calibri"/>
          <w:sz w:val="24"/>
        </w:rPr>
        <w:t xml:space="preserve">relatively simple and </w:t>
      </w:r>
      <w:r>
        <w:rPr>
          <w:rFonts w:ascii="Calibri" w:hAnsi="Calibri" w:cs="Calibri"/>
          <w:sz w:val="24"/>
        </w:rPr>
        <w:t xml:space="preserve">efficient </w:t>
      </w:r>
      <w:r w:rsidR="001F68AC">
        <w:rPr>
          <w:rFonts w:ascii="Calibri" w:hAnsi="Calibri" w:cs="Calibri"/>
          <w:sz w:val="24"/>
        </w:rPr>
        <w:t>way. T</w:t>
      </w:r>
      <w:r w:rsidR="008A2E1F">
        <w:rPr>
          <w:sz w:val="24"/>
          <w:szCs w:val="24"/>
        </w:rPr>
        <w:t xml:space="preserve">he LB equation can be viewed </w:t>
      </w:r>
      <w:r w:rsidR="004F5150">
        <w:rPr>
          <w:sz w:val="24"/>
          <w:szCs w:val="24"/>
        </w:rPr>
        <w:t>as a minimal form of the Boltzmann equation in w</w:t>
      </w:r>
      <w:r>
        <w:rPr>
          <w:sz w:val="24"/>
          <w:szCs w:val="24"/>
        </w:rPr>
        <w:t>h</w:t>
      </w:r>
      <w:r w:rsidR="004F5150">
        <w:rPr>
          <w:sz w:val="24"/>
          <w:szCs w:val="24"/>
        </w:rPr>
        <w:t xml:space="preserve">ich the macroscopic kinetic principles are preserved to recover the hydrodynamic behavior at the macroscopic scale </w:t>
      </w:r>
      <w:bookmarkStart w:id="2" w:name="ZOTERO_BREF_mSsSl37xv8EJ"/>
      <w:r w:rsidR="00902BB5" w:rsidRPr="00902BB5">
        <w:rPr>
          <w:rFonts w:ascii="Calibri" w:hAnsi="Calibri" w:cs="Calibri"/>
          <w:sz w:val="24"/>
        </w:rPr>
        <w:t>[3]</w:t>
      </w:r>
      <w:bookmarkStart w:id="3" w:name="ZOTERO_BREF_WLIoPDs7V6Ms"/>
      <w:bookmarkEnd w:id="2"/>
      <w:r w:rsidR="009721D3">
        <w:rPr>
          <w:sz w:val="24"/>
          <w:szCs w:val="24"/>
        </w:rPr>
        <w:t xml:space="preserve">, </w:t>
      </w:r>
      <w:r w:rsidR="00902BB5" w:rsidRPr="00902BB5">
        <w:rPr>
          <w:rFonts w:ascii="Calibri" w:hAnsi="Calibri" w:cs="Calibri"/>
          <w:sz w:val="24"/>
        </w:rPr>
        <w:t>[4]</w:t>
      </w:r>
      <w:bookmarkEnd w:id="3"/>
      <w:r w:rsidR="004F5150">
        <w:rPr>
          <w:sz w:val="24"/>
          <w:szCs w:val="24"/>
        </w:rPr>
        <w:t>. This nature of the LB method allows it to incorporate</w:t>
      </w:r>
      <w:r w:rsidR="00BB42CE">
        <w:rPr>
          <w:sz w:val="24"/>
          <w:szCs w:val="24"/>
        </w:rPr>
        <w:t xml:space="preserve"> t</w:t>
      </w:r>
      <w:r w:rsidR="004F5150">
        <w:rPr>
          <w:sz w:val="24"/>
          <w:szCs w:val="24"/>
        </w:rPr>
        <w:t xml:space="preserve">he essential microscopic or </w:t>
      </w:r>
      <w:proofErr w:type="spellStart"/>
      <w:r w:rsidR="004F5150">
        <w:rPr>
          <w:sz w:val="24"/>
          <w:szCs w:val="24"/>
        </w:rPr>
        <w:t>mesoscopic</w:t>
      </w:r>
      <w:proofErr w:type="spellEnd"/>
      <w:r w:rsidR="004F5150">
        <w:rPr>
          <w:sz w:val="24"/>
          <w:szCs w:val="24"/>
        </w:rPr>
        <w:t xml:space="preserve"> physics while recovering the macroscopic laws and properties at affordable computational cost</w:t>
      </w:r>
      <w:r w:rsidR="006324BA">
        <w:rPr>
          <w:sz w:val="24"/>
          <w:szCs w:val="24"/>
        </w:rPr>
        <w:t xml:space="preserve"> </w:t>
      </w:r>
      <w:bookmarkStart w:id="4" w:name="ZOTERO_BREF_iKRKkeGd0tK0"/>
      <w:r w:rsidR="00902BB5" w:rsidRPr="00902BB5">
        <w:rPr>
          <w:rFonts w:ascii="Calibri" w:hAnsi="Calibri" w:cs="Calibri"/>
          <w:sz w:val="24"/>
        </w:rPr>
        <w:t>[5]</w:t>
      </w:r>
      <w:bookmarkEnd w:id="4"/>
      <w:r w:rsidR="004F5150">
        <w:rPr>
          <w:sz w:val="24"/>
          <w:szCs w:val="24"/>
        </w:rPr>
        <w:t>.</w:t>
      </w:r>
    </w:p>
    <w:p w:rsidR="008E4523" w:rsidRDefault="00BF385F" w:rsidP="00FF791D">
      <w:pPr>
        <w:rPr>
          <w:rFonts w:ascii="Calibri" w:hAnsi="Calibri" w:cs="Calibri"/>
          <w:sz w:val="24"/>
        </w:rPr>
      </w:pPr>
      <w:r>
        <w:rPr>
          <w:sz w:val="24"/>
          <w:szCs w:val="24"/>
        </w:rPr>
        <w:t xml:space="preserve">Most of </w:t>
      </w:r>
      <w:r w:rsidR="006324BA">
        <w:rPr>
          <w:sz w:val="24"/>
          <w:szCs w:val="24"/>
        </w:rPr>
        <w:t xml:space="preserve">multiphase LB models fall into one of the following categories: the color-gradient LB method </w:t>
      </w:r>
      <w:bookmarkStart w:id="5" w:name="ZOTERO_BREF_SutNT0pViVqD"/>
      <w:r w:rsidR="00902BB5" w:rsidRPr="00902BB5">
        <w:rPr>
          <w:rFonts w:ascii="Calibri" w:hAnsi="Calibri" w:cs="Calibri"/>
          <w:sz w:val="24"/>
        </w:rPr>
        <w:t>[6]</w:t>
      </w:r>
      <w:bookmarkEnd w:id="5"/>
      <w:r w:rsidR="006324BA">
        <w:rPr>
          <w:rFonts w:ascii="Calibri" w:hAnsi="Calibri" w:cs="Calibri"/>
          <w:sz w:val="24"/>
        </w:rPr>
        <w:t xml:space="preserve">, the free-energy LB method </w:t>
      </w:r>
      <w:bookmarkStart w:id="6" w:name="ZOTERO_BREF_nwgTvwiNbryc"/>
      <w:r w:rsidR="00902BB5" w:rsidRPr="00902BB5">
        <w:rPr>
          <w:rFonts w:ascii="Calibri" w:hAnsi="Calibri" w:cs="Calibri"/>
          <w:sz w:val="24"/>
        </w:rPr>
        <w:t>[7]</w:t>
      </w:r>
      <w:bookmarkEnd w:id="6"/>
      <w:r w:rsidR="00BB0D3E">
        <w:rPr>
          <w:rFonts w:ascii="Calibri" w:hAnsi="Calibri" w:cs="Calibri"/>
          <w:sz w:val="24"/>
        </w:rPr>
        <w:t xml:space="preserve">, the phase-field LB method </w:t>
      </w:r>
      <w:bookmarkStart w:id="7" w:name="ZOTERO_BREF_rjxhDka2VKc0"/>
      <w:r w:rsidR="00902BB5" w:rsidRPr="00902BB5">
        <w:rPr>
          <w:rFonts w:ascii="Calibri" w:hAnsi="Calibri" w:cs="Calibri"/>
          <w:sz w:val="24"/>
        </w:rPr>
        <w:t>[8]</w:t>
      </w:r>
      <w:bookmarkEnd w:id="7"/>
      <w:r w:rsidR="00A54289">
        <w:rPr>
          <w:rFonts w:ascii="Calibri" w:hAnsi="Calibri" w:cs="Calibri"/>
          <w:sz w:val="24"/>
        </w:rPr>
        <w:t xml:space="preserve">, and the pseudopotential LB method </w:t>
      </w:r>
      <w:bookmarkStart w:id="8" w:name="ZOTERO_BREF_5gps4RHFVp6F"/>
      <w:r w:rsidR="00902BB5" w:rsidRPr="00902BB5">
        <w:rPr>
          <w:rFonts w:ascii="Calibri" w:hAnsi="Calibri" w:cs="Calibri"/>
          <w:sz w:val="24"/>
        </w:rPr>
        <w:t>[9]</w:t>
      </w:r>
      <w:bookmarkEnd w:id="8"/>
      <w:r w:rsidR="006B21A9">
        <w:rPr>
          <w:rFonts w:ascii="Calibri" w:hAnsi="Calibri" w:cs="Calibri"/>
          <w:sz w:val="24"/>
        </w:rPr>
        <w:t>. T</w:t>
      </w:r>
      <w:r w:rsidR="00A54289">
        <w:rPr>
          <w:rFonts w:ascii="Calibri" w:hAnsi="Calibri" w:cs="Calibri"/>
          <w:sz w:val="24"/>
        </w:rPr>
        <w:t>he phase-field</w:t>
      </w:r>
      <w:r w:rsidR="0063674D">
        <w:rPr>
          <w:rFonts w:ascii="Calibri" w:hAnsi="Calibri" w:cs="Calibri"/>
          <w:sz w:val="24"/>
        </w:rPr>
        <w:t xml:space="preserve"> and pseudopotential method</w:t>
      </w:r>
      <w:r w:rsidR="006B21A9">
        <w:rPr>
          <w:rFonts w:ascii="Calibri" w:hAnsi="Calibri" w:cs="Calibri"/>
          <w:sz w:val="24"/>
        </w:rPr>
        <w:t>s</w:t>
      </w:r>
      <w:r w:rsidR="0063674D">
        <w:rPr>
          <w:rFonts w:ascii="Calibri" w:hAnsi="Calibri" w:cs="Calibri"/>
          <w:sz w:val="24"/>
        </w:rPr>
        <w:t xml:space="preserve"> have been successfully applied to dynamic multiphase</w:t>
      </w:r>
      <w:r w:rsidR="00BC7A7E">
        <w:rPr>
          <w:rFonts w:ascii="Calibri" w:hAnsi="Calibri" w:cs="Calibri"/>
          <w:sz w:val="24"/>
        </w:rPr>
        <w:t xml:space="preserve"> flows at large density ratios and relatively high Reynolds numbers</w:t>
      </w:r>
      <w:r w:rsidR="007107A1">
        <w:rPr>
          <w:rFonts w:ascii="Calibri" w:hAnsi="Calibri" w:cs="Calibri"/>
          <w:sz w:val="24"/>
        </w:rPr>
        <w:t xml:space="preserve"> </w:t>
      </w:r>
      <w:bookmarkStart w:id="9" w:name="ZOTERO_BREF_lTmSvshyt2Ub"/>
      <w:r w:rsidR="00902BB5" w:rsidRPr="00902BB5">
        <w:rPr>
          <w:rFonts w:ascii="Calibri" w:hAnsi="Calibri" w:cs="Calibri"/>
          <w:sz w:val="24"/>
          <w:szCs w:val="24"/>
        </w:rPr>
        <w:t>[10]–[13]</w:t>
      </w:r>
      <w:bookmarkEnd w:id="9"/>
      <w:r w:rsidR="007107A1">
        <w:rPr>
          <w:rFonts w:ascii="Calibri" w:hAnsi="Calibri" w:cs="Calibri"/>
          <w:sz w:val="24"/>
        </w:rPr>
        <w:t xml:space="preserve">. In the pseudopotential LB method, which can be considered as the simplest multiphase LB method, the fluid interactions are mimicked by an </w:t>
      </w:r>
      <w:proofErr w:type="spellStart"/>
      <w:r w:rsidR="007107A1">
        <w:rPr>
          <w:rFonts w:ascii="Calibri" w:hAnsi="Calibri" w:cs="Calibri"/>
          <w:sz w:val="24"/>
        </w:rPr>
        <w:t>interparticle</w:t>
      </w:r>
      <w:proofErr w:type="spellEnd"/>
      <w:r w:rsidR="007107A1">
        <w:rPr>
          <w:rFonts w:ascii="Calibri" w:hAnsi="Calibri" w:cs="Calibri"/>
          <w:sz w:val="24"/>
        </w:rPr>
        <w:t xml:space="preserve"> potential, through which the separation of fluid phases or components can be achieved automatically, without resorting to any techniques to track or capture </w:t>
      </w:r>
      <w:r w:rsidR="00DD241C">
        <w:rPr>
          <w:rFonts w:ascii="Calibri" w:hAnsi="Calibri" w:cs="Calibri"/>
          <w:sz w:val="24"/>
        </w:rPr>
        <w:t>interface</w:t>
      </w:r>
      <w:r w:rsidR="007107A1">
        <w:rPr>
          <w:rFonts w:ascii="Calibri" w:hAnsi="Calibri" w:cs="Calibri"/>
          <w:sz w:val="24"/>
        </w:rPr>
        <w:t xml:space="preserve">s </w:t>
      </w:r>
      <w:bookmarkStart w:id="10" w:name="ZOTERO_BREF_SUeHCWoqI0N9"/>
      <w:r w:rsidR="00902BB5" w:rsidRPr="00902BB5">
        <w:rPr>
          <w:rFonts w:ascii="Calibri" w:hAnsi="Calibri" w:cs="Calibri"/>
          <w:sz w:val="24"/>
        </w:rPr>
        <w:t>[14]</w:t>
      </w:r>
      <w:bookmarkEnd w:id="10"/>
      <w:r w:rsidR="007107A1">
        <w:rPr>
          <w:rFonts w:ascii="Calibri" w:hAnsi="Calibri" w:cs="Calibri"/>
          <w:sz w:val="24"/>
        </w:rPr>
        <w:t>.</w:t>
      </w:r>
      <w:r w:rsidR="00635913">
        <w:rPr>
          <w:rFonts w:ascii="Calibri" w:hAnsi="Calibri" w:cs="Calibri"/>
          <w:sz w:val="24"/>
        </w:rPr>
        <w:t xml:space="preserve"> </w:t>
      </w:r>
      <w:r w:rsidR="00800BC4">
        <w:rPr>
          <w:rFonts w:ascii="Calibri" w:hAnsi="Calibri" w:cs="Calibri"/>
          <w:sz w:val="24"/>
        </w:rPr>
        <w:t xml:space="preserve">Despite its apparent simplicity, </w:t>
      </w:r>
      <w:r w:rsidR="00635913">
        <w:rPr>
          <w:rFonts w:ascii="Calibri" w:hAnsi="Calibri" w:cs="Calibri"/>
          <w:sz w:val="24"/>
        </w:rPr>
        <w:t xml:space="preserve">this interaction force gives a non-monotonic equation of state supporting phase transition </w:t>
      </w:r>
      <w:r w:rsidR="008E4523">
        <w:rPr>
          <w:rFonts w:ascii="Calibri" w:hAnsi="Calibri" w:cs="Calibri"/>
          <w:sz w:val="24"/>
        </w:rPr>
        <w:t>and</w:t>
      </w:r>
      <w:r w:rsidR="00635913">
        <w:rPr>
          <w:rFonts w:ascii="Calibri" w:hAnsi="Calibri" w:cs="Calibri"/>
          <w:sz w:val="24"/>
        </w:rPr>
        <w:t xml:space="preserve"> also yields non-zero surface tension. Therefore the </w:t>
      </w:r>
      <w:r w:rsidR="00DD241C">
        <w:rPr>
          <w:rFonts w:ascii="Calibri" w:hAnsi="Calibri" w:cs="Calibri"/>
          <w:sz w:val="24"/>
        </w:rPr>
        <w:t>interface</w:t>
      </w:r>
      <w:r w:rsidR="00635913">
        <w:rPr>
          <w:rFonts w:ascii="Calibri" w:hAnsi="Calibri" w:cs="Calibri"/>
          <w:sz w:val="24"/>
        </w:rPr>
        <w:t xml:space="preserve"> between different phases can arise, deform and migrate naturally</w:t>
      </w:r>
      <w:r w:rsidR="00800BC4">
        <w:rPr>
          <w:rFonts w:ascii="Calibri" w:hAnsi="Calibri" w:cs="Calibri"/>
          <w:sz w:val="24"/>
        </w:rPr>
        <w:t xml:space="preserve"> </w:t>
      </w:r>
      <w:bookmarkStart w:id="11" w:name="ZOTERO_BREF_CF6UN893Bh72"/>
      <w:r w:rsidR="00800BC4" w:rsidRPr="00800BC4">
        <w:rPr>
          <w:rFonts w:ascii="Calibri" w:hAnsi="Calibri" w:cs="Calibri"/>
          <w:sz w:val="24"/>
        </w:rPr>
        <w:t>[15]</w:t>
      </w:r>
      <w:bookmarkEnd w:id="11"/>
      <w:r w:rsidR="00800BC4">
        <w:rPr>
          <w:rFonts w:ascii="Calibri" w:hAnsi="Calibri" w:cs="Calibri"/>
          <w:sz w:val="24"/>
        </w:rPr>
        <w:t>.</w:t>
      </w:r>
    </w:p>
    <w:p w:rsidR="00DC2B44" w:rsidRPr="002B0DCA" w:rsidRDefault="009E52B4" w:rsidP="00FF791D">
      <w:pPr>
        <w:rPr>
          <w:sz w:val="24"/>
          <w:szCs w:val="24"/>
        </w:rPr>
      </w:pPr>
      <w:r>
        <w:rPr>
          <w:rFonts w:ascii="Calibri" w:hAnsi="Calibri" w:cs="Calibri"/>
          <w:sz w:val="24"/>
        </w:rPr>
        <w:t>T</w:t>
      </w:r>
      <w:r w:rsidR="00CA5C34">
        <w:rPr>
          <w:rFonts w:ascii="Calibri" w:hAnsi="Calibri" w:cs="Calibri"/>
          <w:sz w:val="24"/>
        </w:rPr>
        <w:t xml:space="preserve">he original pseudopotential model devised by Shan and Chen </w:t>
      </w:r>
      <w:bookmarkStart w:id="12" w:name="ZOTERO_BREF_jlZxrGpPyJVw"/>
      <w:r w:rsidR="00902BB5" w:rsidRPr="00902BB5">
        <w:rPr>
          <w:rFonts w:ascii="Calibri" w:hAnsi="Calibri" w:cs="Calibri"/>
          <w:sz w:val="24"/>
        </w:rPr>
        <w:t>[9]</w:t>
      </w:r>
      <w:bookmarkEnd w:id="12"/>
      <w:r w:rsidR="00B75E0F">
        <w:rPr>
          <w:rFonts w:ascii="Calibri" w:hAnsi="Calibri" w:cs="Calibri"/>
          <w:sz w:val="24"/>
        </w:rPr>
        <w:t xml:space="preserve"> showed drawbacks regarding thermodynamic consistency, spurious currents </w:t>
      </w:r>
      <w:r w:rsidR="00712C7C">
        <w:rPr>
          <w:rFonts w:ascii="Calibri" w:hAnsi="Calibri" w:cs="Calibri"/>
          <w:sz w:val="24"/>
        </w:rPr>
        <w:t xml:space="preserve">and </w:t>
      </w:r>
      <w:r w:rsidR="004C3941">
        <w:rPr>
          <w:rFonts w:ascii="Calibri" w:hAnsi="Calibri" w:cs="Calibri"/>
          <w:sz w:val="24"/>
        </w:rPr>
        <w:t>limited density and viscosity ratios</w:t>
      </w:r>
      <w:r w:rsidR="00B75E0F">
        <w:rPr>
          <w:rFonts w:ascii="Calibri" w:hAnsi="Calibri" w:cs="Calibri"/>
          <w:sz w:val="24"/>
        </w:rPr>
        <w:t xml:space="preserve">, which motivated several authors to </w:t>
      </w:r>
      <w:r w:rsidR="00712C7C">
        <w:rPr>
          <w:rFonts w:ascii="Calibri" w:hAnsi="Calibri" w:cs="Calibri"/>
          <w:sz w:val="24"/>
        </w:rPr>
        <w:t>develop improved versions of this</w:t>
      </w:r>
      <w:r w:rsidR="00B75E0F">
        <w:rPr>
          <w:rFonts w:ascii="Calibri" w:hAnsi="Calibri" w:cs="Calibri"/>
          <w:sz w:val="24"/>
        </w:rPr>
        <w:t xml:space="preserve"> model.</w:t>
      </w:r>
      <w:r w:rsidR="004C3941">
        <w:rPr>
          <w:rFonts w:ascii="Calibri" w:hAnsi="Calibri" w:cs="Calibri"/>
          <w:sz w:val="24"/>
        </w:rPr>
        <w:t xml:space="preserve"> </w:t>
      </w:r>
      <w:r w:rsidR="00B75E0F">
        <w:rPr>
          <w:rFonts w:ascii="Calibri" w:hAnsi="Calibri" w:cs="Calibri"/>
          <w:sz w:val="24"/>
        </w:rPr>
        <w:t xml:space="preserve"> </w:t>
      </w:r>
      <w:r w:rsidR="00801832">
        <w:rPr>
          <w:rFonts w:ascii="Calibri" w:hAnsi="Calibri" w:cs="Calibri"/>
          <w:sz w:val="24"/>
        </w:rPr>
        <w:t xml:space="preserve">For example, </w:t>
      </w:r>
      <w:proofErr w:type="spellStart"/>
      <w:r w:rsidR="00801832">
        <w:rPr>
          <w:rFonts w:ascii="Calibri" w:hAnsi="Calibri" w:cs="Calibri"/>
          <w:sz w:val="24"/>
        </w:rPr>
        <w:t>Sbragaglia</w:t>
      </w:r>
      <w:proofErr w:type="spellEnd"/>
      <w:r w:rsidR="00801832">
        <w:rPr>
          <w:rFonts w:ascii="Calibri" w:hAnsi="Calibri" w:cs="Calibri"/>
          <w:sz w:val="24"/>
        </w:rPr>
        <w:t xml:space="preserve"> </w:t>
      </w:r>
      <w:proofErr w:type="gramStart"/>
      <w:r w:rsidR="00801832">
        <w:rPr>
          <w:rFonts w:ascii="Calibri" w:hAnsi="Calibri" w:cs="Calibri"/>
          <w:sz w:val="24"/>
        </w:rPr>
        <w:lastRenderedPageBreak/>
        <w:t>et</w:t>
      </w:r>
      <w:proofErr w:type="gramEnd"/>
      <w:r w:rsidR="00801832">
        <w:rPr>
          <w:rFonts w:ascii="Calibri" w:hAnsi="Calibri" w:cs="Calibri"/>
          <w:sz w:val="24"/>
        </w:rPr>
        <w:t xml:space="preserve">. </w:t>
      </w:r>
      <w:proofErr w:type="gramStart"/>
      <w:r w:rsidR="00801832">
        <w:rPr>
          <w:rFonts w:ascii="Calibri" w:hAnsi="Calibri" w:cs="Calibri"/>
          <w:sz w:val="24"/>
        </w:rPr>
        <w:t>al</w:t>
      </w:r>
      <w:proofErr w:type="gramEnd"/>
      <w:r w:rsidR="00801832">
        <w:rPr>
          <w:rFonts w:ascii="Calibri" w:hAnsi="Calibri" w:cs="Calibri"/>
          <w:sz w:val="24"/>
        </w:rPr>
        <w:t xml:space="preserve"> </w:t>
      </w:r>
      <w:bookmarkStart w:id="13" w:name="ZOTERO_BREF_2kVpe2kiaeZv"/>
      <w:r w:rsidR="00902BB5" w:rsidRPr="00902BB5">
        <w:rPr>
          <w:rFonts w:ascii="Calibri" w:hAnsi="Calibri" w:cs="Calibri"/>
          <w:sz w:val="24"/>
        </w:rPr>
        <w:t>[16]</w:t>
      </w:r>
      <w:bookmarkEnd w:id="13"/>
      <w:r w:rsidR="00801832">
        <w:rPr>
          <w:rFonts w:ascii="Calibri" w:hAnsi="Calibri" w:cs="Calibri"/>
          <w:sz w:val="24"/>
        </w:rPr>
        <w:t xml:space="preserve"> intro</w:t>
      </w:r>
      <w:r w:rsidR="00D25796">
        <w:rPr>
          <w:rFonts w:ascii="Calibri" w:hAnsi="Calibri" w:cs="Calibri"/>
          <w:sz w:val="24"/>
        </w:rPr>
        <w:t>duced a multi-range potential a</w:t>
      </w:r>
      <w:r w:rsidR="00801832">
        <w:rPr>
          <w:rFonts w:ascii="Calibri" w:hAnsi="Calibri" w:cs="Calibri"/>
          <w:sz w:val="24"/>
        </w:rPr>
        <w:t xml:space="preserve">nd showed that when increasing the isotropy order of the discrete force operator, spurious currents can be significantly reduced. Additionally, </w:t>
      </w:r>
      <w:proofErr w:type="spellStart"/>
      <w:r w:rsidR="00801832">
        <w:rPr>
          <w:rFonts w:ascii="Calibri" w:hAnsi="Calibri" w:cs="Calibri"/>
          <w:sz w:val="24"/>
        </w:rPr>
        <w:t>Kupershtokh</w:t>
      </w:r>
      <w:proofErr w:type="spellEnd"/>
      <w:r w:rsidR="00801832">
        <w:rPr>
          <w:rFonts w:ascii="Calibri" w:hAnsi="Calibri" w:cs="Calibri"/>
          <w:sz w:val="24"/>
        </w:rPr>
        <w:t xml:space="preserve"> </w:t>
      </w:r>
      <w:bookmarkStart w:id="14" w:name="ZOTERO_BREF_BbwBQ427QQjr"/>
      <w:r w:rsidR="00902BB5" w:rsidRPr="00902BB5">
        <w:rPr>
          <w:rFonts w:ascii="Calibri" w:hAnsi="Calibri" w:cs="Calibri"/>
          <w:sz w:val="24"/>
        </w:rPr>
        <w:t>[17]</w:t>
      </w:r>
      <w:bookmarkEnd w:id="14"/>
      <w:r w:rsidR="00801832">
        <w:rPr>
          <w:rFonts w:ascii="Calibri" w:hAnsi="Calibri" w:cs="Calibri"/>
          <w:sz w:val="24"/>
        </w:rPr>
        <w:t xml:space="preserve"> reported that a proper calculation of the interaction force can reduce thermodynamic inconsistency when </w:t>
      </w:r>
      <w:r w:rsidR="004F365D">
        <w:rPr>
          <w:rFonts w:ascii="Calibri" w:hAnsi="Calibri" w:cs="Calibri"/>
          <w:sz w:val="24"/>
        </w:rPr>
        <w:t>V</w:t>
      </w:r>
      <w:r w:rsidR="00801832">
        <w:rPr>
          <w:rFonts w:ascii="Calibri" w:hAnsi="Calibri" w:cs="Calibri"/>
          <w:sz w:val="24"/>
        </w:rPr>
        <w:t>an der Waals</w:t>
      </w:r>
      <w:r w:rsidR="001808F5">
        <w:rPr>
          <w:rFonts w:ascii="Calibri" w:hAnsi="Calibri" w:cs="Calibri"/>
          <w:sz w:val="24"/>
        </w:rPr>
        <w:t xml:space="preserve"> (VdW)</w:t>
      </w:r>
      <w:r w:rsidR="00801832">
        <w:rPr>
          <w:rFonts w:ascii="Calibri" w:hAnsi="Calibri" w:cs="Calibri"/>
          <w:sz w:val="24"/>
        </w:rPr>
        <w:t xml:space="preserve"> EOS is employed.</w:t>
      </w:r>
      <w:r w:rsidR="00D40009">
        <w:rPr>
          <w:rFonts w:ascii="Calibri" w:hAnsi="Calibri" w:cs="Calibri"/>
          <w:sz w:val="24"/>
        </w:rPr>
        <w:t xml:space="preserve"> Recently, Li </w:t>
      </w:r>
      <w:proofErr w:type="gramStart"/>
      <w:r w:rsidR="00D40009">
        <w:rPr>
          <w:rFonts w:ascii="Calibri" w:hAnsi="Calibri" w:cs="Calibri"/>
          <w:sz w:val="24"/>
        </w:rPr>
        <w:t>et</w:t>
      </w:r>
      <w:proofErr w:type="gramEnd"/>
      <w:r w:rsidR="00D40009">
        <w:rPr>
          <w:rFonts w:ascii="Calibri" w:hAnsi="Calibri" w:cs="Calibri"/>
          <w:sz w:val="24"/>
        </w:rPr>
        <w:t xml:space="preserve">. </w:t>
      </w:r>
      <w:proofErr w:type="gramStart"/>
      <w:r w:rsidR="00D40009">
        <w:rPr>
          <w:rFonts w:ascii="Calibri" w:hAnsi="Calibri" w:cs="Calibri"/>
          <w:sz w:val="24"/>
        </w:rPr>
        <w:t>al</w:t>
      </w:r>
      <w:proofErr w:type="gramEnd"/>
      <w:r w:rsidR="00D40009">
        <w:rPr>
          <w:rFonts w:ascii="Calibri" w:hAnsi="Calibri" w:cs="Calibri"/>
          <w:sz w:val="24"/>
        </w:rPr>
        <w:t xml:space="preserve"> </w:t>
      </w:r>
      <w:bookmarkStart w:id="15" w:name="ZOTERO_BREF_qvN8d4IiytdC"/>
      <w:r w:rsidR="00902BB5" w:rsidRPr="00902BB5">
        <w:rPr>
          <w:rFonts w:ascii="Calibri" w:hAnsi="Calibri" w:cs="Calibri"/>
          <w:sz w:val="24"/>
        </w:rPr>
        <w:t>[18]</w:t>
      </w:r>
      <w:bookmarkEnd w:id="15"/>
      <w:r w:rsidR="00D40009">
        <w:rPr>
          <w:rFonts w:ascii="Calibri" w:hAnsi="Calibri" w:cs="Calibri"/>
          <w:sz w:val="24"/>
        </w:rPr>
        <w:t xml:space="preserve"> introduced an improved forcing scheme with an explicit parameter that can be tuned freely to </w:t>
      </w:r>
      <w:r w:rsidR="006E0935">
        <w:rPr>
          <w:rFonts w:ascii="Calibri" w:hAnsi="Calibri" w:cs="Calibri"/>
          <w:sz w:val="24"/>
        </w:rPr>
        <w:t xml:space="preserve">approximately </w:t>
      </w:r>
      <w:r w:rsidR="00D40009">
        <w:rPr>
          <w:rFonts w:ascii="Calibri" w:hAnsi="Calibri" w:cs="Calibri"/>
          <w:sz w:val="24"/>
        </w:rPr>
        <w:t>achieve thermodynamic consistency.</w:t>
      </w:r>
      <w:r w:rsidR="00E11F65">
        <w:rPr>
          <w:rFonts w:ascii="Calibri" w:hAnsi="Calibri" w:cs="Calibri"/>
          <w:sz w:val="24"/>
        </w:rPr>
        <w:t xml:space="preserve"> Later on, this idea was extended by Li et al </w:t>
      </w:r>
      <w:bookmarkStart w:id="16" w:name="ZOTERO_BREF_bebkCD2oh8uP"/>
      <w:r w:rsidR="00902BB5" w:rsidRPr="00902BB5">
        <w:rPr>
          <w:rFonts w:ascii="Calibri" w:hAnsi="Calibri" w:cs="Calibri"/>
          <w:sz w:val="24"/>
        </w:rPr>
        <w:t>[10]</w:t>
      </w:r>
      <w:bookmarkEnd w:id="16"/>
      <w:r w:rsidR="00E11F65">
        <w:rPr>
          <w:rFonts w:ascii="Calibri" w:hAnsi="Calibri" w:cs="Calibri"/>
          <w:sz w:val="24"/>
        </w:rPr>
        <w:t xml:space="preserve"> to develop a two-dimensional nine-velocity (D2Q9) LB model with a multiple relaxat</w:t>
      </w:r>
      <w:r>
        <w:rPr>
          <w:rFonts w:ascii="Calibri" w:hAnsi="Calibri" w:cs="Calibri"/>
          <w:sz w:val="24"/>
        </w:rPr>
        <w:t>ion t</w:t>
      </w:r>
      <w:r w:rsidR="0009242A">
        <w:rPr>
          <w:rFonts w:ascii="Calibri" w:hAnsi="Calibri" w:cs="Calibri"/>
          <w:sz w:val="24"/>
        </w:rPr>
        <w:t>ime collision operator based on</w:t>
      </w:r>
      <w:r w:rsidR="00E11F65">
        <w:rPr>
          <w:rFonts w:ascii="Calibri" w:hAnsi="Calibri" w:cs="Calibri"/>
          <w:sz w:val="24"/>
        </w:rPr>
        <w:t xml:space="preserve"> the aforementioned forcing scheme. </w:t>
      </w:r>
    </w:p>
    <w:p w:rsidR="00700599" w:rsidRPr="00FF791D" w:rsidRDefault="00700599" w:rsidP="00FF791D">
      <w:pPr>
        <w:rPr>
          <w:sz w:val="24"/>
          <w:szCs w:val="24"/>
        </w:rPr>
      </w:pPr>
      <w:r w:rsidRPr="00FF791D">
        <w:rPr>
          <w:sz w:val="24"/>
          <w:szCs w:val="24"/>
        </w:rPr>
        <w:t xml:space="preserve">In this study we will explore the capabilities </w:t>
      </w:r>
      <w:r w:rsidR="000600CD">
        <w:rPr>
          <w:sz w:val="24"/>
          <w:szCs w:val="24"/>
        </w:rPr>
        <w:t>of Li et al. model</w:t>
      </w:r>
      <w:r w:rsidRPr="00FF791D">
        <w:rPr>
          <w:sz w:val="24"/>
          <w:szCs w:val="24"/>
        </w:rPr>
        <w:t xml:space="preserve"> to represent a fundamental physical problem: the effect of gravity on the existence and position of the liquid–vapor boundary of an ideal pure substance. </w:t>
      </w:r>
      <w:r w:rsidR="000600CD">
        <w:rPr>
          <w:sz w:val="24"/>
          <w:szCs w:val="24"/>
        </w:rPr>
        <w:t xml:space="preserve">This </w:t>
      </w:r>
      <w:r w:rsidRPr="00FF791D">
        <w:rPr>
          <w:sz w:val="24"/>
          <w:szCs w:val="24"/>
        </w:rPr>
        <w:t>model was, for instance, numerically validated simulating a stationary drople</w:t>
      </w:r>
      <w:r w:rsidR="004F1482">
        <w:rPr>
          <w:sz w:val="24"/>
          <w:szCs w:val="24"/>
        </w:rPr>
        <w:t>t and a</w:t>
      </w:r>
      <w:r w:rsidR="00D44169">
        <w:rPr>
          <w:sz w:val="24"/>
          <w:szCs w:val="24"/>
        </w:rPr>
        <w:t>n</w:t>
      </w:r>
      <w:r w:rsidR="004F1482">
        <w:rPr>
          <w:sz w:val="24"/>
          <w:szCs w:val="24"/>
        </w:rPr>
        <w:t xml:space="preserve"> oscillating droplet </w:t>
      </w:r>
      <w:bookmarkStart w:id="17" w:name="ZOTERO_BREF_7rYue3pHU3SO"/>
      <w:r w:rsidR="00902BB5" w:rsidRPr="00902BB5">
        <w:rPr>
          <w:rFonts w:ascii="Calibri" w:hAnsi="Calibri" w:cs="Calibri"/>
          <w:sz w:val="24"/>
        </w:rPr>
        <w:t>[10]</w:t>
      </w:r>
      <w:bookmarkEnd w:id="17"/>
      <w:r w:rsidRPr="00FF791D">
        <w:rPr>
          <w:sz w:val="24"/>
          <w:szCs w:val="24"/>
        </w:rPr>
        <w:t>. However, a fundamental question that needs to be answered for any model developed to simulate multiphase flows is the following: Is the model capable to correctly predict the liquid-vapor equilibrium under different thermodynamics conditions and gravity forces? Therefore, we will explore the capabilities of the Li et al. promising model to correctly predict the liquid-vapor equilibrium</w:t>
      </w:r>
      <w:r w:rsidR="00DB36A1">
        <w:rPr>
          <w:sz w:val="24"/>
          <w:szCs w:val="24"/>
        </w:rPr>
        <w:t xml:space="preserve"> in a gravitational field</w:t>
      </w:r>
      <w:r w:rsidRPr="00FF791D">
        <w:rPr>
          <w:sz w:val="24"/>
          <w:szCs w:val="24"/>
        </w:rPr>
        <w:t>.  Moreover, as this model achieves the thermodynamic consistency by fitting model’ parameters, we will study the universality of these parameters under different simulating conditions.</w:t>
      </w:r>
    </w:p>
    <w:p w:rsidR="00700599" w:rsidRDefault="00700599" w:rsidP="00700599">
      <w:pPr>
        <w:tabs>
          <w:tab w:val="center" w:pos="4986"/>
          <w:tab w:val="right" w:pos="9972"/>
        </w:tabs>
      </w:pPr>
    </w:p>
    <w:p w:rsidR="002C31A3" w:rsidRDefault="002C31A3" w:rsidP="00700599">
      <w:pPr>
        <w:tabs>
          <w:tab w:val="center" w:pos="4986"/>
          <w:tab w:val="right" w:pos="9972"/>
        </w:tabs>
      </w:pPr>
    </w:p>
    <w:p w:rsidR="002C31A3" w:rsidRDefault="002C31A3" w:rsidP="00700599">
      <w:pPr>
        <w:tabs>
          <w:tab w:val="center" w:pos="4986"/>
          <w:tab w:val="right" w:pos="9972"/>
        </w:tabs>
      </w:pPr>
    </w:p>
    <w:p w:rsidR="002C31A3" w:rsidRDefault="002C31A3" w:rsidP="00700599">
      <w:pPr>
        <w:tabs>
          <w:tab w:val="center" w:pos="4986"/>
          <w:tab w:val="right" w:pos="9972"/>
        </w:tabs>
      </w:pPr>
    </w:p>
    <w:p w:rsidR="002C31A3" w:rsidRDefault="002C31A3" w:rsidP="00700599">
      <w:pPr>
        <w:tabs>
          <w:tab w:val="center" w:pos="4986"/>
          <w:tab w:val="right" w:pos="9972"/>
        </w:tabs>
      </w:pPr>
    </w:p>
    <w:p w:rsidR="002C31A3" w:rsidRDefault="002C31A3" w:rsidP="00700599">
      <w:pPr>
        <w:tabs>
          <w:tab w:val="center" w:pos="4986"/>
          <w:tab w:val="right" w:pos="9972"/>
        </w:tabs>
      </w:pPr>
    </w:p>
    <w:p w:rsidR="00CD25C6" w:rsidRDefault="00CD25C6" w:rsidP="00700599">
      <w:pPr>
        <w:tabs>
          <w:tab w:val="center" w:pos="4986"/>
          <w:tab w:val="right" w:pos="9972"/>
        </w:tabs>
      </w:pPr>
    </w:p>
    <w:p w:rsidR="00700599" w:rsidRPr="00FF791D" w:rsidRDefault="00700599" w:rsidP="00FF791D">
      <w:pPr>
        <w:tabs>
          <w:tab w:val="center" w:pos="4986"/>
          <w:tab w:val="right" w:pos="9972"/>
        </w:tabs>
        <w:rPr>
          <w:b/>
          <w:sz w:val="24"/>
          <w:szCs w:val="24"/>
        </w:rPr>
      </w:pPr>
      <w:r w:rsidRPr="00FF791D">
        <w:rPr>
          <w:b/>
          <w:sz w:val="24"/>
          <w:szCs w:val="24"/>
        </w:rPr>
        <w:lastRenderedPageBreak/>
        <w:t>MRT pseudopotential model</w:t>
      </w:r>
    </w:p>
    <w:p w:rsidR="00FF791D" w:rsidRDefault="00FF791D" w:rsidP="00FF791D">
      <w:pPr>
        <w:rPr>
          <w:sz w:val="24"/>
          <w:szCs w:val="24"/>
        </w:rPr>
      </w:pPr>
      <w:r w:rsidRPr="00FF791D">
        <w:rPr>
          <w:sz w:val="24"/>
          <w:szCs w:val="24"/>
        </w:rPr>
        <w:t>In this section we summariz</w:t>
      </w:r>
      <w:r w:rsidR="004F1482">
        <w:rPr>
          <w:sz w:val="24"/>
          <w:szCs w:val="24"/>
        </w:rPr>
        <w:t>e</w:t>
      </w:r>
      <w:r w:rsidR="00BB42CE">
        <w:rPr>
          <w:sz w:val="24"/>
          <w:szCs w:val="24"/>
        </w:rPr>
        <w:t xml:space="preserve"> the improved version of a p</w:t>
      </w:r>
      <w:r w:rsidR="004F1482">
        <w:rPr>
          <w:sz w:val="24"/>
          <w:szCs w:val="24"/>
        </w:rPr>
        <w:t xml:space="preserve">seudopotential model </w:t>
      </w:r>
      <w:bookmarkStart w:id="18" w:name="ZOTERO_BREF_90e4eQAyZtoD"/>
      <w:r w:rsidR="00BB42CE">
        <w:rPr>
          <w:sz w:val="24"/>
          <w:szCs w:val="24"/>
        </w:rPr>
        <w:t xml:space="preserve">devised by Li et al. </w:t>
      </w:r>
      <w:r w:rsidR="00902BB5" w:rsidRPr="00902BB5">
        <w:rPr>
          <w:rFonts w:ascii="Calibri" w:hAnsi="Calibri" w:cs="Calibri"/>
          <w:sz w:val="24"/>
        </w:rPr>
        <w:t>[10]</w:t>
      </w:r>
      <w:bookmarkEnd w:id="18"/>
      <w:r w:rsidRPr="00FF791D">
        <w:rPr>
          <w:sz w:val="24"/>
          <w:szCs w:val="24"/>
        </w:rPr>
        <w:t xml:space="preserve"> and the parameters that are relevant to achieve the thermodynamics consistency and therefore are significant for our study. In the LB model, the evolution equation of the density distribution employing the </w:t>
      </w:r>
      <w:r w:rsidR="00796F9B">
        <w:rPr>
          <w:sz w:val="24"/>
          <w:szCs w:val="24"/>
        </w:rPr>
        <w:t>MRT</w:t>
      </w:r>
      <w:r w:rsidRPr="00FF791D">
        <w:rPr>
          <w:sz w:val="24"/>
          <w:szCs w:val="24"/>
        </w:rPr>
        <w:t xml:space="preserve"> collision operator is described by:</w:t>
      </w:r>
    </w:p>
    <w:p w:rsidR="006F4873" w:rsidRPr="006F4873" w:rsidRDefault="00F3381D" w:rsidP="00E30374">
      <w:pPr>
        <w:jc w:val="right"/>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α</m:t>
            </m:r>
          </m:sub>
        </m:sSub>
        <m:d>
          <m:dPr>
            <m:ctrlPr>
              <w:rPr>
                <w:rFonts w:ascii="Cambria Math" w:hAnsi="Cambria Math"/>
                <w:i/>
                <w:sz w:val="24"/>
                <w:szCs w:val="24"/>
              </w:rPr>
            </m:ctrlPr>
          </m:dPr>
          <m:e>
            <m:r>
              <m:rPr>
                <m:sty m:val="bi"/>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e</m:t>
                </m:r>
              </m:e>
              <m:sub>
                <m:r>
                  <w:rPr>
                    <w:rFonts w:ascii="Cambria Math" w:hAnsi="Cambria Math"/>
                    <w:sz w:val="24"/>
                    <w:szCs w:val="24"/>
                  </w:rPr>
                  <m:t>α</m:t>
                </m:r>
              </m:sub>
            </m:sSub>
            <m:r>
              <w:rPr>
                <w:rFonts w:ascii="Cambria Math" w:hAnsi="Cambria Math"/>
                <w:sz w:val="24"/>
                <w:szCs w:val="24"/>
              </w:rPr>
              <m:t>, 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α</m:t>
            </m:r>
          </m:sub>
        </m:sSub>
        <m:d>
          <m:dPr>
            <m:ctrlPr>
              <w:rPr>
                <w:rFonts w:ascii="Cambria Math" w:hAnsi="Cambria Math"/>
                <w:i/>
                <w:sz w:val="24"/>
                <w:szCs w:val="24"/>
              </w:rPr>
            </m:ctrlPr>
          </m:dPr>
          <m:e>
            <m:r>
              <m:rPr>
                <m:sty m:val="bi"/>
              </m:rPr>
              <w:rPr>
                <w:rFonts w:ascii="Cambria Math" w:hAnsi="Cambria Math"/>
                <w:sz w:val="24"/>
                <w:szCs w:val="24"/>
              </w:rPr>
              <m:t>x</m:t>
            </m:r>
            <m:r>
              <w:rPr>
                <w:rFonts w:ascii="Cambria Math" w:hAnsi="Cambria Math"/>
                <w:sz w:val="24"/>
                <w:szCs w:val="24"/>
              </w:rPr>
              <m:t>, t</m:t>
            </m:r>
          </m:e>
        </m:d>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Λ</m:t>
                        </m:r>
                      </m:e>
                    </m:acc>
                  </m:e>
                  <m:sub>
                    <m:r>
                      <w:rPr>
                        <w:rFonts w:ascii="Cambria Math" w:hAnsi="Cambria Math"/>
                        <w:sz w:val="24"/>
                        <w:szCs w:val="24"/>
                      </w:rPr>
                      <m:t>αβ</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β</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β</m:t>
                        </m:r>
                      </m:sub>
                      <m:sup>
                        <m:r>
                          <w:rPr>
                            <w:rFonts w:ascii="Cambria Math" w:hAnsi="Cambria Math"/>
                            <w:sz w:val="24"/>
                            <w:szCs w:val="24"/>
                          </w:rPr>
                          <m:t>eq</m:t>
                        </m:r>
                      </m:sup>
                    </m:sSubSup>
                  </m:e>
                </m:d>
              </m:e>
            </m:d>
          </m:e>
          <m:sub>
            <m:d>
              <m:dPr>
                <m:ctrlPr>
                  <w:rPr>
                    <w:rFonts w:ascii="Cambria Math" w:hAnsi="Cambria Math"/>
                    <w:i/>
                    <w:sz w:val="24"/>
                    <w:szCs w:val="24"/>
                  </w:rPr>
                </m:ctrlPr>
              </m:dPr>
              <m:e>
                <m:r>
                  <m:rPr>
                    <m:sty m:val="bi"/>
                  </m:rPr>
                  <w:rPr>
                    <w:rFonts w:ascii="Cambria Math" w:hAnsi="Cambria Math"/>
                    <w:sz w:val="24"/>
                    <w:szCs w:val="24"/>
                  </w:rPr>
                  <m:t>x</m:t>
                </m:r>
                <m:r>
                  <w:rPr>
                    <w:rFonts w:ascii="Cambria Math" w:hAnsi="Cambria Math"/>
                    <w:sz w:val="24"/>
                    <w:szCs w:val="24"/>
                  </w:rPr>
                  <m:t>, t</m:t>
                </m:r>
              </m:e>
            </m:d>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α</m:t>
                        </m:r>
                      </m:sub>
                    </m:sSub>
                    <m:r>
                      <w:rPr>
                        <w:rFonts w:ascii="Cambria Math" w:hAnsi="Cambria Math"/>
                        <w:sz w:val="24"/>
                        <w:szCs w:val="24"/>
                      </w:rPr>
                      <m:t>-0.5</m:t>
                    </m:r>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Λ</m:t>
                            </m:r>
                          </m:e>
                        </m:acc>
                      </m:e>
                      <m:sub>
                        <m:r>
                          <w:rPr>
                            <w:rFonts w:ascii="Cambria Math" w:hAnsi="Cambria Math"/>
                            <w:sz w:val="24"/>
                            <w:szCs w:val="24"/>
                          </w:rPr>
                          <m:t>αβ</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β</m:t>
                        </m:r>
                      </m:sub>
                    </m:sSub>
                  </m:e>
                </m:d>
              </m:e>
            </m:d>
          </m:e>
          <m:sub>
            <m:d>
              <m:dPr>
                <m:ctrlPr>
                  <w:rPr>
                    <w:rFonts w:ascii="Cambria Math" w:hAnsi="Cambria Math"/>
                    <w:i/>
                    <w:sz w:val="24"/>
                    <w:szCs w:val="24"/>
                  </w:rPr>
                </m:ctrlPr>
              </m:dPr>
              <m:e>
                <m:r>
                  <m:rPr>
                    <m:sty m:val="bi"/>
                  </m:rPr>
                  <w:rPr>
                    <w:rFonts w:ascii="Cambria Math" w:hAnsi="Cambria Math"/>
                    <w:sz w:val="24"/>
                    <w:szCs w:val="24"/>
                  </w:rPr>
                  <m:t>x</m:t>
                </m:r>
                <m:r>
                  <w:rPr>
                    <w:rFonts w:ascii="Cambria Math" w:hAnsi="Cambria Math"/>
                    <w:sz w:val="24"/>
                    <w:szCs w:val="24"/>
                  </w:rPr>
                  <m:t>, t</m:t>
                </m:r>
              </m:e>
            </m:d>
          </m:sub>
        </m:sSub>
        <m:r>
          <w:rPr>
            <w:rFonts w:ascii="Cambria Math" w:hAnsi="Cambria Math"/>
            <w:sz w:val="24"/>
            <w:szCs w:val="24"/>
          </w:rPr>
          <m:t xml:space="preserve"> </m:t>
        </m:r>
      </m:oMath>
      <w:r w:rsidR="00E30374">
        <w:rPr>
          <w:rFonts w:eastAsiaTheme="minorEastAsia"/>
          <w:sz w:val="24"/>
          <w:szCs w:val="24"/>
        </w:rPr>
        <w:t xml:space="preserve">      (1)</w:t>
      </w:r>
    </w:p>
    <w:p w:rsidR="00FF791D" w:rsidRDefault="00FF791D" w:rsidP="00FF791D">
      <w:pPr>
        <w:tabs>
          <w:tab w:val="center" w:pos="4986"/>
          <w:tab w:val="right" w:pos="9972"/>
        </w:tabs>
        <w:rPr>
          <w:sz w:val="24"/>
          <w:szCs w:val="24"/>
        </w:rPr>
      </w:pPr>
      <w:r w:rsidRPr="00FF791D">
        <w:rPr>
          <w:sz w:val="24"/>
          <w:szCs w:val="24"/>
        </w:rPr>
        <w:t xml:space="preserve">where </w:t>
      </w:r>
      <w:r w:rsidRPr="00FF791D">
        <w:rPr>
          <w:noProof/>
          <w:sz w:val="24"/>
          <w:szCs w:val="24"/>
        </w:rPr>
        <w:drawing>
          <wp:inline distT="0" distB="0" distL="0" distR="0" wp14:anchorId="32158664" wp14:editId="7ED16A3D">
            <wp:extent cx="140335" cy="147320"/>
            <wp:effectExtent l="0" t="0" r="0" b="0"/>
            <wp:docPr id="2" name="Imagen 2" descr="12§display§f^{}_{\alpha}§png§600§FALSE§" title="TexMaths"/>
            <wp:cNvGraphicFramePr/>
            <a:graphic xmlns:a="http://schemas.openxmlformats.org/drawingml/2006/main">
              <a:graphicData uri="http://schemas.openxmlformats.org/drawingml/2006/picture">
                <pic:pic xmlns:pic="http://schemas.openxmlformats.org/drawingml/2006/picture">
                  <pic:nvPicPr>
                    <pic:cNvPr id="1" name="" descr="12§display§f^{}_{\alpha}§png§600§FALSE§"/>
                    <pic:cNvPicPr/>
                  </pic:nvPicPr>
                  <pic:blipFill>
                    <a:blip r:embed="rId6"/>
                    <a:stretch/>
                  </pic:blipFill>
                  <pic:spPr>
                    <a:xfrm>
                      <a:off x="0" y="0"/>
                      <a:ext cx="139680" cy="146520"/>
                    </a:xfrm>
                    <a:prstGeom prst="rect">
                      <a:avLst/>
                    </a:prstGeom>
                    <a:ln>
                      <a:noFill/>
                    </a:ln>
                  </pic:spPr>
                </pic:pic>
              </a:graphicData>
            </a:graphic>
          </wp:inline>
        </w:drawing>
      </w:r>
      <w:r w:rsidRPr="00FF791D">
        <w:rPr>
          <w:sz w:val="24"/>
          <w:szCs w:val="24"/>
        </w:rPr>
        <w:t xml:space="preserve"> is the density distribution function, </w:t>
      </w:r>
      <w:r w:rsidRPr="00FF791D">
        <w:rPr>
          <w:noProof/>
          <w:sz w:val="24"/>
          <w:szCs w:val="24"/>
        </w:rPr>
        <w:drawing>
          <wp:inline distT="0" distB="0" distL="0" distR="0" wp14:anchorId="42E5A40A" wp14:editId="7ED2F376">
            <wp:extent cx="196215" cy="149225"/>
            <wp:effectExtent l="0" t="0" r="0" b="0"/>
            <wp:docPr id="3" name="Imagen 3" descr="12§display§f^{eq}_{\alpha}§png§600§FALSE§" title="TexMaths"/>
            <wp:cNvGraphicFramePr/>
            <a:graphic xmlns:a="http://schemas.openxmlformats.org/drawingml/2006/main">
              <a:graphicData uri="http://schemas.openxmlformats.org/drawingml/2006/picture">
                <pic:pic xmlns:pic="http://schemas.openxmlformats.org/drawingml/2006/picture">
                  <pic:nvPicPr>
                    <pic:cNvPr id="2" name="" descr="12§display§f^{eq}_{\alpha}§png§600§FALSE§"/>
                    <pic:cNvPicPr/>
                  </pic:nvPicPr>
                  <pic:blipFill>
                    <a:blip r:embed="rId7"/>
                    <a:stretch/>
                  </pic:blipFill>
                  <pic:spPr>
                    <a:xfrm>
                      <a:off x="0" y="0"/>
                      <a:ext cx="195480" cy="148680"/>
                    </a:xfrm>
                    <a:prstGeom prst="rect">
                      <a:avLst/>
                    </a:prstGeom>
                    <a:ln>
                      <a:noFill/>
                    </a:ln>
                  </pic:spPr>
                </pic:pic>
              </a:graphicData>
            </a:graphic>
          </wp:inline>
        </w:drawing>
      </w:r>
      <w:r w:rsidRPr="00FF791D">
        <w:rPr>
          <w:sz w:val="24"/>
          <w:szCs w:val="24"/>
        </w:rPr>
        <w:t xml:space="preserve"> is the equilibrium distribution, </w:t>
      </w:r>
      <w:r w:rsidRPr="00FF791D">
        <w:rPr>
          <w:i/>
          <w:iCs/>
          <w:sz w:val="24"/>
          <w:szCs w:val="24"/>
        </w:rPr>
        <w:t>t</w:t>
      </w:r>
      <w:r w:rsidRPr="00FF791D">
        <w:rPr>
          <w:sz w:val="24"/>
          <w:szCs w:val="24"/>
        </w:rPr>
        <w:t xml:space="preserve"> is the time, </w:t>
      </w:r>
      <w:r w:rsidRPr="00FF791D">
        <w:rPr>
          <w:i/>
          <w:iCs/>
          <w:sz w:val="24"/>
          <w:szCs w:val="24"/>
        </w:rPr>
        <w:t>x</w:t>
      </w:r>
      <w:r w:rsidRPr="00FF791D">
        <w:rPr>
          <w:sz w:val="24"/>
          <w:szCs w:val="24"/>
        </w:rPr>
        <w:t xml:space="preserve"> is the spatial position, </w:t>
      </w:r>
      <w:r w:rsidRPr="00FF791D">
        <w:rPr>
          <w:i/>
          <w:iCs/>
          <w:sz w:val="24"/>
          <w:szCs w:val="24"/>
        </w:rPr>
        <w:t>e</w:t>
      </w:r>
      <w:r w:rsidRPr="00FF791D">
        <w:rPr>
          <w:i/>
          <w:iCs/>
          <w:sz w:val="24"/>
          <w:szCs w:val="24"/>
          <w:vertAlign w:val="subscript"/>
        </w:rPr>
        <w:t>α</w:t>
      </w:r>
      <w:r w:rsidRPr="00FF791D">
        <w:rPr>
          <w:sz w:val="24"/>
          <w:szCs w:val="24"/>
        </w:rPr>
        <w:t xml:space="preserve"> is the discrete velocity along the </w:t>
      </w:r>
      <w:r w:rsidRPr="00FF791D">
        <w:rPr>
          <w:i/>
          <w:iCs/>
          <w:sz w:val="24"/>
          <w:szCs w:val="24"/>
        </w:rPr>
        <w:t>α</w:t>
      </w:r>
      <w:r w:rsidRPr="00FF791D">
        <w:rPr>
          <w:sz w:val="24"/>
          <w:szCs w:val="24"/>
        </w:rPr>
        <w:t>-</w:t>
      </w:r>
      <w:proofErr w:type="spellStart"/>
      <w:r w:rsidRPr="00FF791D">
        <w:rPr>
          <w:sz w:val="24"/>
          <w:szCs w:val="24"/>
        </w:rPr>
        <w:t>th</w:t>
      </w:r>
      <w:proofErr w:type="spellEnd"/>
      <w:r w:rsidRPr="00FF791D">
        <w:rPr>
          <w:sz w:val="24"/>
          <w:szCs w:val="24"/>
        </w:rPr>
        <w:t xml:space="preserve"> direction, </w:t>
      </w:r>
      <w:proofErr w:type="spellStart"/>
      <w:r w:rsidRPr="00FF791D">
        <w:rPr>
          <w:i/>
          <w:iCs/>
          <w:sz w:val="24"/>
          <w:szCs w:val="24"/>
        </w:rPr>
        <w:t>δ</w:t>
      </w:r>
      <w:r w:rsidRPr="00FF791D">
        <w:rPr>
          <w:i/>
          <w:iCs/>
          <w:sz w:val="24"/>
          <w:szCs w:val="24"/>
          <w:vertAlign w:val="subscript"/>
        </w:rPr>
        <w:t>t</w:t>
      </w:r>
      <w:proofErr w:type="spellEnd"/>
      <w:r w:rsidRPr="00FF791D">
        <w:rPr>
          <w:sz w:val="24"/>
          <w:szCs w:val="24"/>
        </w:rPr>
        <w:t xml:space="preserve"> is the time step and </w:t>
      </w:r>
      <w:r w:rsidRPr="00FF791D">
        <w:rPr>
          <w:i/>
          <w:iCs/>
          <w:sz w:val="24"/>
          <w:szCs w:val="24"/>
        </w:rPr>
        <w:t>S</w:t>
      </w:r>
      <w:r w:rsidRPr="00FF791D">
        <w:rPr>
          <w:i/>
          <w:iCs/>
          <w:sz w:val="24"/>
          <w:szCs w:val="24"/>
          <w:vertAlign w:val="subscript"/>
        </w:rPr>
        <w:t>α</w:t>
      </w:r>
      <w:r w:rsidRPr="00FF791D">
        <w:rPr>
          <w:sz w:val="24"/>
          <w:szCs w:val="24"/>
        </w:rPr>
        <w:t xml:space="preserve"> is the forcing term in the velocity space. For the D2Q9 lattice, the collision matrix </w:t>
      </w:r>
      <w:r w:rsidRPr="00FF791D">
        <w:rPr>
          <w:noProof/>
          <w:sz w:val="24"/>
          <w:szCs w:val="24"/>
        </w:rPr>
        <w:drawing>
          <wp:inline distT="0" distB="0" distL="0" distR="0" wp14:anchorId="7DD30248" wp14:editId="230B6D22">
            <wp:extent cx="111125" cy="133350"/>
            <wp:effectExtent l="0" t="0" r="0" b="0"/>
            <wp:docPr id="4" name="Imagen 4" descr="12§display§\mathbf{\bar{\Lambda}}§png§600§FALSE§" title="TexMaths"/>
            <wp:cNvGraphicFramePr/>
            <a:graphic xmlns:a="http://schemas.openxmlformats.org/drawingml/2006/main">
              <a:graphicData uri="http://schemas.openxmlformats.org/drawingml/2006/picture">
                <pic:pic xmlns:pic="http://schemas.openxmlformats.org/drawingml/2006/picture">
                  <pic:nvPicPr>
                    <pic:cNvPr id="3" name="" descr="12§display§\mathbf{\bar{\Lambda}}§png§600§FALSE§"/>
                    <pic:cNvPicPr/>
                  </pic:nvPicPr>
                  <pic:blipFill>
                    <a:blip r:embed="rId8"/>
                    <a:stretch/>
                  </pic:blipFill>
                  <pic:spPr>
                    <a:xfrm>
                      <a:off x="0" y="0"/>
                      <a:ext cx="110520" cy="132840"/>
                    </a:xfrm>
                    <a:prstGeom prst="rect">
                      <a:avLst/>
                    </a:prstGeom>
                    <a:ln>
                      <a:noFill/>
                    </a:ln>
                  </pic:spPr>
                </pic:pic>
              </a:graphicData>
            </a:graphic>
          </wp:inline>
        </w:drawing>
      </w:r>
      <w:r w:rsidRPr="00FF791D">
        <w:rPr>
          <w:sz w:val="24"/>
          <w:szCs w:val="24"/>
        </w:rPr>
        <w:t xml:space="preserve"> is defined </w:t>
      </w:r>
      <w:proofErr w:type="gramStart"/>
      <w:r w:rsidRPr="00FF791D">
        <w:rPr>
          <w:sz w:val="24"/>
          <w:szCs w:val="24"/>
        </w:rPr>
        <w:t xml:space="preserve">as </w:t>
      </w:r>
      <w:proofErr w:type="gramEnd"/>
      <w:r w:rsidRPr="00FF791D">
        <w:rPr>
          <w:noProof/>
          <w:sz w:val="24"/>
          <w:szCs w:val="24"/>
        </w:rPr>
        <w:drawing>
          <wp:inline distT="0" distB="0" distL="0" distR="0" wp14:anchorId="08667743" wp14:editId="5DFA0ADF">
            <wp:extent cx="925195" cy="134620"/>
            <wp:effectExtent l="0" t="0" r="0" b="0"/>
            <wp:docPr id="5" name="Imagen 5" descr="12§display§\mathbf{\bar{\Lambda}} = \mathbf{M}^{-1} \mathbf{\Lambda}\mathbf{M}§png§600§FALSE§" title="TexMaths"/>
            <wp:cNvGraphicFramePr/>
            <a:graphic xmlns:a="http://schemas.openxmlformats.org/drawingml/2006/main">
              <a:graphicData uri="http://schemas.openxmlformats.org/drawingml/2006/picture">
                <pic:pic xmlns:pic="http://schemas.openxmlformats.org/drawingml/2006/picture">
                  <pic:nvPicPr>
                    <pic:cNvPr id="4" name="" descr="12§display§\mathbf{\bar{\Lambda}} = \mathbf{M}^{-1} \mathbf{\Lambda}\mathbf{M}§png§600§FALSE§"/>
                    <pic:cNvPicPr/>
                  </pic:nvPicPr>
                  <pic:blipFill>
                    <a:blip r:embed="rId9"/>
                    <a:stretch/>
                  </pic:blipFill>
                  <pic:spPr>
                    <a:xfrm>
                      <a:off x="0" y="0"/>
                      <a:ext cx="924480" cy="133920"/>
                    </a:xfrm>
                    <a:prstGeom prst="rect">
                      <a:avLst/>
                    </a:prstGeom>
                    <a:ln>
                      <a:noFill/>
                    </a:ln>
                  </pic:spPr>
                </pic:pic>
              </a:graphicData>
            </a:graphic>
          </wp:inline>
        </w:drawing>
      </w:r>
      <w:r w:rsidRPr="00FF791D">
        <w:rPr>
          <w:sz w:val="24"/>
          <w:szCs w:val="24"/>
        </w:rPr>
        <w:t xml:space="preserve">, being M an orthogonal transformation matrix and </w:t>
      </w:r>
      <w:r w:rsidRPr="00FF791D">
        <w:rPr>
          <w:noProof/>
          <w:sz w:val="24"/>
          <w:szCs w:val="24"/>
        </w:rPr>
        <w:drawing>
          <wp:inline distT="0" distB="0" distL="0" distR="0" wp14:anchorId="5C7FFC6E" wp14:editId="3503E59F">
            <wp:extent cx="111125" cy="108585"/>
            <wp:effectExtent l="0" t="0" r="0" b="0"/>
            <wp:docPr id="6" name="Imagen 6" descr="12§display§\mathbf{\Lambda} §png§600§FALSE§" title="TexMaths"/>
            <wp:cNvGraphicFramePr/>
            <a:graphic xmlns:a="http://schemas.openxmlformats.org/drawingml/2006/main">
              <a:graphicData uri="http://schemas.openxmlformats.org/drawingml/2006/picture">
                <pic:pic xmlns:pic="http://schemas.openxmlformats.org/drawingml/2006/picture">
                  <pic:nvPicPr>
                    <pic:cNvPr id="5" name="" descr="12§display§\mathbf{\Lambda} §png§600§FALSE§"/>
                    <pic:cNvPicPr/>
                  </pic:nvPicPr>
                  <pic:blipFill>
                    <a:blip r:embed="rId10"/>
                    <a:stretch/>
                  </pic:blipFill>
                  <pic:spPr>
                    <a:xfrm>
                      <a:off x="0" y="0"/>
                      <a:ext cx="110520" cy="108000"/>
                    </a:xfrm>
                    <a:prstGeom prst="rect">
                      <a:avLst/>
                    </a:prstGeom>
                    <a:ln>
                      <a:noFill/>
                    </a:ln>
                  </pic:spPr>
                </pic:pic>
              </a:graphicData>
            </a:graphic>
          </wp:inline>
        </w:drawing>
      </w:r>
      <w:r w:rsidR="004F1482">
        <w:rPr>
          <w:sz w:val="24"/>
          <w:szCs w:val="24"/>
        </w:rPr>
        <w:t xml:space="preserve"> a diagonal matrix </w:t>
      </w:r>
      <w:bookmarkStart w:id="19" w:name="ZOTERO_BREF_2yluXoGWQFt8"/>
      <w:r w:rsidR="00804D31" w:rsidRPr="00804D31">
        <w:rPr>
          <w:rFonts w:ascii="Calibri" w:hAnsi="Calibri" w:cs="Calibri"/>
          <w:sz w:val="24"/>
        </w:rPr>
        <w:t>[10]</w:t>
      </w:r>
      <w:bookmarkEnd w:id="19"/>
      <w:r w:rsidRPr="00FF791D">
        <w:rPr>
          <w:sz w:val="24"/>
          <w:szCs w:val="24"/>
        </w:rPr>
        <w:t xml:space="preserve"> given by:</w:t>
      </w:r>
    </w:p>
    <w:p w:rsidR="00FF791D" w:rsidRPr="00E30374" w:rsidRDefault="00804D31" w:rsidP="00E30374">
      <w:pPr>
        <w:tabs>
          <w:tab w:val="center" w:pos="4986"/>
          <w:tab w:val="right" w:pos="9972"/>
        </w:tabs>
        <w:jc w:val="right"/>
        <w:rPr>
          <w:sz w:val="24"/>
          <w:szCs w:val="24"/>
        </w:rPr>
      </w:pPr>
      <m:oMath>
        <m:r>
          <m:rPr>
            <m:sty m:val="b"/>
          </m:rPr>
          <w:rPr>
            <w:rFonts w:ascii="Cambria Math" w:hAnsi="Cambria Math"/>
            <w:sz w:val="24"/>
            <w:szCs w:val="24"/>
          </w:rPr>
          <m:t>Λ</m:t>
        </m:r>
        <m:r>
          <w:rPr>
            <w:rFonts w:ascii="Cambria Math" w:hAnsi="Cambria Math"/>
            <w:sz w:val="24"/>
            <w:szCs w:val="24"/>
          </w:rPr>
          <m:t>=diag</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ρ</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e</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ς</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j</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q</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j</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q</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υ</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v</m:t>
                </m:r>
              </m:sub>
              <m:sup>
                <m:r>
                  <w:rPr>
                    <w:rFonts w:ascii="Cambria Math" w:hAnsi="Cambria Math"/>
                    <w:sz w:val="24"/>
                    <w:szCs w:val="24"/>
                  </w:rPr>
                  <m:t>-1</m:t>
                </m:r>
              </m:sup>
            </m:sSubSup>
          </m:e>
        </m:d>
      </m:oMath>
      <w:r w:rsidR="00E30374">
        <w:rPr>
          <w:rFonts w:eastAsiaTheme="minorEastAsia"/>
          <w:sz w:val="24"/>
          <w:szCs w:val="24"/>
        </w:rPr>
        <w:t xml:space="preserve">                           (2)</w:t>
      </w:r>
    </w:p>
    <w:p w:rsidR="00FF791D" w:rsidRDefault="00A74182" w:rsidP="00FF791D">
      <w:pPr>
        <w:tabs>
          <w:tab w:val="center" w:pos="4986"/>
          <w:tab w:val="right" w:pos="9972"/>
        </w:tabs>
        <w:rPr>
          <w:sz w:val="24"/>
          <w:szCs w:val="24"/>
        </w:rPr>
      </w:pPr>
      <w:r>
        <w:rPr>
          <w:sz w:val="24"/>
          <w:szCs w:val="24"/>
        </w:rPr>
        <w:t xml:space="preserve">The </w:t>
      </w:r>
      <w:r w:rsidR="00FF791D" w:rsidRPr="008F528C">
        <w:rPr>
          <w:sz w:val="24"/>
          <w:szCs w:val="24"/>
        </w:rPr>
        <w:t>moment</w:t>
      </w:r>
      <w:r>
        <w:rPr>
          <w:sz w:val="24"/>
          <w:szCs w:val="24"/>
        </w:rPr>
        <w:t xml:space="preserve"> space</w:t>
      </w:r>
      <w:r w:rsidR="00FF791D" w:rsidRPr="008F528C">
        <w:rPr>
          <w:sz w:val="24"/>
          <w:szCs w:val="24"/>
        </w:rPr>
        <w:t xml:space="preserve"> can be obtained via the transformation matrix </w:t>
      </w:r>
      <w:r w:rsidR="00FF791D" w:rsidRPr="008F528C">
        <w:rPr>
          <w:noProof/>
          <w:sz w:val="24"/>
          <w:szCs w:val="24"/>
        </w:rPr>
        <w:drawing>
          <wp:inline distT="0" distB="0" distL="0" distR="0" wp14:anchorId="2FEB5BF1" wp14:editId="7332E81E">
            <wp:extent cx="154305" cy="106045"/>
            <wp:effectExtent l="0" t="0" r="0" b="0"/>
            <wp:docPr id="8" name="Imagen 8" descr="12§display§\mathbf{M}§png§600§FALSE§" title="TexMaths"/>
            <wp:cNvGraphicFramePr/>
            <a:graphic xmlns:a="http://schemas.openxmlformats.org/drawingml/2006/main">
              <a:graphicData uri="http://schemas.openxmlformats.org/drawingml/2006/picture">
                <pic:pic xmlns:pic="http://schemas.openxmlformats.org/drawingml/2006/picture">
                  <pic:nvPicPr>
                    <pic:cNvPr id="7" name="" descr="12§display§\mathbf{M}§png§600§FALSE§"/>
                    <pic:cNvPicPr/>
                  </pic:nvPicPr>
                  <pic:blipFill>
                    <a:blip r:embed="rId11"/>
                    <a:stretch/>
                  </pic:blipFill>
                  <pic:spPr>
                    <a:xfrm>
                      <a:off x="0" y="0"/>
                      <a:ext cx="153720" cy="105480"/>
                    </a:xfrm>
                    <a:prstGeom prst="rect">
                      <a:avLst/>
                    </a:prstGeom>
                    <a:ln>
                      <a:noFill/>
                    </a:ln>
                  </pic:spPr>
                </pic:pic>
              </a:graphicData>
            </a:graphic>
          </wp:inline>
        </w:drawing>
      </w:r>
      <w:r w:rsidR="00FF791D" w:rsidRPr="008F528C">
        <w:rPr>
          <w:sz w:val="24"/>
          <w:szCs w:val="24"/>
        </w:rPr>
        <w:t xml:space="preserve"> and the moment density distribution functions by </w:t>
      </w:r>
      <w:r w:rsidR="00FF791D" w:rsidRPr="008F528C">
        <w:rPr>
          <w:noProof/>
          <w:sz w:val="24"/>
          <w:szCs w:val="24"/>
        </w:rPr>
        <w:drawing>
          <wp:inline distT="0" distB="0" distL="0" distR="0" wp14:anchorId="02FFB040" wp14:editId="26194990">
            <wp:extent cx="573405" cy="108585"/>
            <wp:effectExtent l="0" t="0" r="0" b="0"/>
            <wp:docPr id="9" name="Imagen 9" descr="12§display§\mathbf{m} = \mathbf{Mf}§png§600§FALSE§" title="TexMaths"/>
            <wp:cNvGraphicFramePr/>
            <a:graphic xmlns:a="http://schemas.openxmlformats.org/drawingml/2006/main">
              <a:graphicData uri="http://schemas.openxmlformats.org/drawingml/2006/picture">
                <pic:pic xmlns:pic="http://schemas.openxmlformats.org/drawingml/2006/picture">
                  <pic:nvPicPr>
                    <pic:cNvPr id="8" name="" descr="12§display§\mathbf{m} = \mathbf{Mf}§png§600§FALSE§"/>
                    <pic:cNvPicPr/>
                  </pic:nvPicPr>
                  <pic:blipFill>
                    <a:blip r:embed="rId12"/>
                    <a:stretch/>
                  </pic:blipFill>
                  <pic:spPr>
                    <a:xfrm>
                      <a:off x="0" y="0"/>
                      <a:ext cx="572760" cy="108000"/>
                    </a:xfrm>
                    <a:prstGeom prst="rect">
                      <a:avLst/>
                    </a:prstGeom>
                    <a:ln>
                      <a:noFill/>
                    </a:ln>
                  </pic:spPr>
                </pic:pic>
              </a:graphicData>
            </a:graphic>
          </wp:inline>
        </w:drawing>
      </w:r>
      <w:r w:rsidR="00FF791D" w:rsidRPr="008F528C">
        <w:rPr>
          <w:sz w:val="24"/>
          <w:szCs w:val="24"/>
        </w:rPr>
        <w:t xml:space="preserve"> </w:t>
      </w:r>
      <w:proofErr w:type="gramStart"/>
      <w:r w:rsidR="00FF791D" w:rsidRPr="008F528C">
        <w:rPr>
          <w:sz w:val="24"/>
          <w:szCs w:val="24"/>
        </w:rPr>
        <w:t xml:space="preserve">and </w:t>
      </w:r>
      <w:proofErr w:type="gramEnd"/>
      <w:r w:rsidR="00FF791D" w:rsidRPr="008F528C">
        <w:rPr>
          <w:noProof/>
          <w:sz w:val="24"/>
          <w:szCs w:val="24"/>
        </w:rPr>
        <w:drawing>
          <wp:inline distT="0" distB="0" distL="0" distR="0" wp14:anchorId="3327E9A4" wp14:editId="1D3AF845">
            <wp:extent cx="811530" cy="117475"/>
            <wp:effectExtent l="0" t="0" r="0" b="0"/>
            <wp:docPr id="10" name="Imagen 10" descr="12§display§\mathbf{m}^{eq} = \mathbf{Mf}^{eq}§png§600§FALSE§" title="TexMaths"/>
            <wp:cNvGraphicFramePr/>
            <a:graphic xmlns:a="http://schemas.openxmlformats.org/drawingml/2006/main">
              <a:graphicData uri="http://schemas.openxmlformats.org/drawingml/2006/picture">
                <pic:pic xmlns:pic="http://schemas.openxmlformats.org/drawingml/2006/picture">
                  <pic:nvPicPr>
                    <pic:cNvPr id="9" name="" descr="12§display§\mathbf{m}^{eq} = \mathbf{Mf}^{eq}§png§600§FALSE§"/>
                    <pic:cNvPicPr/>
                  </pic:nvPicPr>
                  <pic:blipFill>
                    <a:blip r:embed="rId13"/>
                    <a:stretch/>
                  </pic:blipFill>
                  <pic:spPr>
                    <a:xfrm>
                      <a:off x="0" y="0"/>
                      <a:ext cx="810720" cy="117000"/>
                    </a:xfrm>
                    <a:prstGeom prst="rect">
                      <a:avLst/>
                    </a:prstGeom>
                    <a:ln>
                      <a:noFill/>
                    </a:ln>
                  </pic:spPr>
                </pic:pic>
              </a:graphicData>
            </a:graphic>
          </wp:inline>
        </w:drawing>
      </w:r>
      <w:r w:rsidR="00FF791D" w:rsidRPr="008F528C">
        <w:rPr>
          <w:sz w:val="24"/>
          <w:szCs w:val="24"/>
        </w:rPr>
        <w:t xml:space="preserve">. </w:t>
      </w:r>
      <w:r w:rsidR="00EF1EBE">
        <w:rPr>
          <w:sz w:val="24"/>
          <w:szCs w:val="24"/>
        </w:rPr>
        <w:t xml:space="preserve">The equivalent to the </w:t>
      </w:r>
      <w:proofErr w:type="spellStart"/>
      <w:r w:rsidR="00EF1EBE">
        <w:rPr>
          <w:sz w:val="24"/>
          <w:szCs w:val="24"/>
        </w:rPr>
        <w:t>r.h.s</w:t>
      </w:r>
      <w:proofErr w:type="spellEnd"/>
      <w:r w:rsidR="00EF1EBE">
        <w:rPr>
          <w:sz w:val="24"/>
          <w:szCs w:val="24"/>
        </w:rPr>
        <w:t xml:space="preserve"> of E</w:t>
      </w:r>
      <w:r w:rsidR="00FF791D" w:rsidRPr="008F528C">
        <w:rPr>
          <w:sz w:val="24"/>
          <w:szCs w:val="24"/>
        </w:rPr>
        <w:t xml:space="preserve">q. (1) can then be rewritten in the moment space as: </w:t>
      </w:r>
    </w:p>
    <w:p w:rsidR="00FF791D" w:rsidRPr="00FD3DFC" w:rsidRDefault="00F3381D" w:rsidP="00E30374">
      <w:pPr>
        <w:tabs>
          <w:tab w:val="center" w:pos="4986"/>
          <w:tab w:val="right" w:pos="9972"/>
        </w:tabs>
        <w:jc w:val="right"/>
        <w:rPr>
          <w:b/>
          <w:sz w:val="24"/>
          <w:szCs w:val="24"/>
        </w:rPr>
      </w:pPr>
      <m:oMath>
        <m:sSup>
          <m:sSupPr>
            <m:ctrlPr>
              <w:rPr>
                <w:rFonts w:ascii="Cambria Math" w:hAnsi="Cambria Math"/>
                <w:i/>
                <w:sz w:val="24"/>
                <w:szCs w:val="24"/>
              </w:rPr>
            </m:ctrlPr>
          </m:sSupPr>
          <m:e>
            <m:r>
              <m:rPr>
                <m:sty m:val="bi"/>
              </m:rP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sz w:val="24"/>
            <w:szCs w:val="24"/>
          </w:rPr>
          <m:t>m-</m:t>
        </m:r>
        <m:r>
          <m:rPr>
            <m:sty m:val="b"/>
          </m:rPr>
          <w:rPr>
            <w:rFonts w:ascii="Cambria Math" w:hAnsi="Cambria Math"/>
            <w:sz w:val="24"/>
            <w:szCs w:val="24"/>
          </w:rPr>
          <m:t>Λ</m:t>
        </m:r>
        <m:d>
          <m:dPr>
            <m:ctrlPr>
              <w:rPr>
                <w:rFonts w:ascii="Cambria Math" w:hAnsi="Cambria Math"/>
                <w:b/>
                <w:i/>
                <w:sz w:val="24"/>
                <w:szCs w:val="24"/>
              </w:rPr>
            </m:ctrlPr>
          </m:dPr>
          <m:e>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m:t>
                </m:r>
              </m:e>
              <m:sup>
                <m:r>
                  <w:rPr>
                    <w:rFonts w:ascii="Cambria Math" w:hAnsi="Cambria Math"/>
                    <w:sz w:val="24"/>
                    <w:szCs w:val="24"/>
                  </w:rPr>
                  <m:t>eq</m:t>
                </m:r>
              </m:sup>
            </m:sSup>
          </m:e>
        </m:d>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f>
              <m:fPr>
                <m:ctrlPr>
                  <w:rPr>
                    <w:rFonts w:ascii="Cambria Math" w:hAnsi="Cambria Math"/>
                    <w:b/>
                    <w:i/>
                    <w:sz w:val="24"/>
                    <w:szCs w:val="24"/>
                  </w:rPr>
                </m:ctrlPr>
              </m:fPr>
              <m:num>
                <m:r>
                  <m:rPr>
                    <m:sty m:val="b"/>
                  </m:rPr>
                  <w:rPr>
                    <w:rFonts w:ascii="Cambria Math" w:hAnsi="Cambria Math"/>
                    <w:sz w:val="24"/>
                    <w:szCs w:val="24"/>
                  </w:rPr>
                  <m:t>Λ</m:t>
                </m:r>
              </m:num>
              <m:den>
                <m:r>
                  <w:rPr>
                    <w:rFonts w:ascii="Cambria Math" w:hAnsi="Cambria Math"/>
                    <w:sz w:val="24"/>
                    <w:szCs w:val="24"/>
                  </w:rPr>
                  <m:t>2</m:t>
                </m:r>
              </m:den>
            </m:f>
          </m:e>
        </m:d>
        <m:acc>
          <m:accPr>
            <m:chr m:val="̅"/>
            <m:ctrlPr>
              <w:rPr>
                <w:rFonts w:ascii="Cambria Math" w:hAnsi="Cambria Math"/>
                <w:b/>
                <w:i/>
                <w:sz w:val="24"/>
                <w:szCs w:val="24"/>
              </w:rPr>
            </m:ctrlPr>
          </m:accPr>
          <m:e>
            <m:r>
              <m:rPr>
                <m:sty m:val="bi"/>
              </m:rPr>
              <w:rPr>
                <w:rFonts w:ascii="Cambria Math" w:hAnsi="Cambria Math"/>
                <w:sz w:val="24"/>
                <w:szCs w:val="24"/>
              </w:rPr>
              <m:t>S</m:t>
            </m:r>
          </m:e>
        </m:acc>
      </m:oMath>
      <w:r w:rsidR="00E30374">
        <w:rPr>
          <w:rFonts w:eastAsiaTheme="minorEastAsia"/>
          <w:b/>
          <w:sz w:val="24"/>
          <w:szCs w:val="24"/>
        </w:rPr>
        <w:t xml:space="preserve">                                      </w:t>
      </w:r>
      <w:r w:rsidR="00E30374" w:rsidRPr="00E30374">
        <w:rPr>
          <w:rFonts w:eastAsiaTheme="minorEastAsia"/>
          <w:sz w:val="24"/>
          <w:szCs w:val="24"/>
        </w:rPr>
        <w:t>(3)</w:t>
      </w:r>
    </w:p>
    <w:p w:rsidR="00FF791D" w:rsidRDefault="00FF791D" w:rsidP="00FF791D">
      <w:pPr>
        <w:tabs>
          <w:tab w:val="center" w:pos="4986"/>
          <w:tab w:val="right" w:pos="9972"/>
        </w:tabs>
        <w:textAlignment w:val="center"/>
        <w:rPr>
          <w:sz w:val="24"/>
          <w:szCs w:val="24"/>
        </w:rPr>
      </w:pPr>
      <w:proofErr w:type="gramStart"/>
      <w:r w:rsidRPr="008F528C">
        <w:rPr>
          <w:sz w:val="24"/>
          <w:szCs w:val="24"/>
        </w:rPr>
        <w:t>where</w:t>
      </w:r>
      <w:proofErr w:type="gramEnd"/>
      <w:r w:rsidRPr="008F528C">
        <w:rPr>
          <w:sz w:val="24"/>
          <w:szCs w:val="24"/>
        </w:rPr>
        <w:t xml:space="preserve"> </w:t>
      </w:r>
      <w:r w:rsidRPr="008F528C">
        <w:rPr>
          <w:noProof/>
          <w:sz w:val="24"/>
          <w:szCs w:val="24"/>
        </w:rPr>
        <w:drawing>
          <wp:inline distT="0" distB="0" distL="0" distR="0" wp14:anchorId="7A5331AD" wp14:editId="64A5A60B">
            <wp:extent cx="58420" cy="108585"/>
            <wp:effectExtent l="0" t="0" r="0" b="0"/>
            <wp:docPr id="12" name="Imagen 12" descr="12§display§\mathbf{I}§png§600§FALSE§" title="TexMaths"/>
            <wp:cNvGraphicFramePr/>
            <a:graphic xmlns:a="http://schemas.openxmlformats.org/drawingml/2006/main">
              <a:graphicData uri="http://schemas.openxmlformats.org/drawingml/2006/picture">
                <pic:pic xmlns:pic="http://schemas.openxmlformats.org/drawingml/2006/picture">
                  <pic:nvPicPr>
                    <pic:cNvPr id="11" name="" descr="12§display§\mathbf{I}§png§600§FALSE§"/>
                    <pic:cNvPicPr/>
                  </pic:nvPicPr>
                  <pic:blipFill>
                    <a:blip r:embed="rId14"/>
                    <a:stretch/>
                  </pic:blipFill>
                  <pic:spPr>
                    <a:xfrm>
                      <a:off x="0" y="0"/>
                      <a:ext cx="57960" cy="108000"/>
                    </a:xfrm>
                    <a:prstGeom prst="rect">
                      <a:avLst/>
                    </a:prstGeom>
                    <a:ln>
                      <a:noFill/>
                    </a:ln>
                  </pic:spPr>
                </pic:pic>
              </a:graphicData>
            </a:graphic>
          </wp:inline>
        </w:drawing>
      </w:r>
      <w:r w:rsidR="00A74182">
        <w:rPr>
          <w:sz w:val="24"/>
          <w:szCs w:val="24"/>
        </w:rPr>
        <w:t xml:space="preserve"> is the unitary tensor, </w:t>
      </w:r>
      <w:r w:rsidRPr="008F528C">
        <w:rPr>
          <w:sz w:val="24"/>
          <w:szCs w:val="24"/>
        </w:rPr>
        <w:t xml:space="preserve"> </w:t>
      </w:r>
      <w:r w:rsidRPr="008F528C">
        <w:rPr>
          <w:noProof/>
          <w:sz w:val="24"/>
          <w:szCs w:val="24"/>
        </w:rPr>
        <w:drawing>
          <wp:inline distT="0" distB="0" distL="0" distR="0" wp14:anchorId="41DFD8ED" wp14:editId="4391C946">
            <wp:extent cx="541655" cy="133350"/>
            <wp:effectExtent l="0" t="0" r="0" b="0"/>
            <wp:docPr id="13" name="Imagen 13" descr="12§display§\mathbf{\bar{S}} = \mathbf{M S}§png§600§FALSE§" title="TexMaths"/>
            <wp:cNvGraphicFramePr/>
            <a:graphic xmlns:a="http://schemas.openxmlformats.org/drawingml/2006/main">
              <a:graphicData uri="http://schemas.openxmlformats.org/drawingml/2006/picture">
                <pic:pic xmlns:pic="http://schemas.openxmlformats.org/drawingml/2006/picture">
                  <pic:nvPicPr>
                    <pic:cNvPr id="12" name="" descr="12§display§\mathbf{\bar{S}} = \mathbf{M S}§png§600§FALSE§"/>
                    <pic:cNvPicPr/>
                  </pic:nvPicPr>
                  <pic:blipFill>
                    <a:blip r:embed="rId15"/>
                    <a:stretch/>
                  </pic:blipFill>
                  <pic:spPr>
                    <a:xfrm>
                      <a:off x="0" y="0"/>
                      <a:ext cx="541080" cy="132840"/>
                    </a:xfrm>
                    <a:prstGeom prst="rect">
                      <a:avLst/>
                    </a:prstGeom>
                    <a:ln>
                      <a:noFill/>
                    </a:ln>
                  </pic:spPr>
                </pic:pic>
              </a:graphicData>
            </a:graphic>
          </wp:inline>
        </w:drawing>
      </w:r>
      <w:r w:rsidRPr="008F528C">
        <w:rPr>
          <w:sz w:val="24"/>
          <w:szCs w:val="24"/>
        </w:rPr>
        <w:t xml:space="preserve"> is the forcing term</w:t>
      </w:r>
      <w:r w:rsidR="00A74182">
        <w:rPr>
          <w:sz w:val="24"/>
          <w:szCs w:val="24"/>
        </w:rPr>
        <w:t xml:space="preserve"> and the subscript * denotes a post-collision stage</w:t>
      </w:r>
      <w:r w:rsidRPr="008F528C">
        <w:rPr>
          <w:sz w:val="24"/>
          <w:szCs w:val="24"/>
        </w:rPr>
        <w:t xml:space="preserve">. The streaming process can be carried out employing the distribution function recovered from the space moment </w:t>
      </w:r>
      <w:proofErr w:type="gramStart"/>
      <w:r w:rsidRPr="008F528C">
        <w:rPr>
          <w:sz w:val="24"/>
          <w:szCs w:val="24"/>
        </w:rPr>
        <w:t xml:space="preserve">with </w:t>
      </w:r>
      <w:proofErr w:type="gramEnd"/>
      <w:r w:rsidRPr="008F528C">
        <w:rPr>
          <w:noProof/>
          <w:sz w:val="24"/>
          <w:szCs w:val="24"/>
        </w:rPr>
        <w:drawing>
          <wp:inline distT="0" distB="0" distL="0" distR="0" wp14:anchorId="4AE35FB7" wp14:editId="0FDBCECB">
            <wp:extent cx="867410" cy="133350"/>
            <wp:effectExtent l="0" t="0" r="0" b="0"/>
            <wp:docPr id="14" name="Imagen 14" descr="12§display§\mathbf{{f^{*}}} = \mathbf{M^{-1} m^{*}}§png§600§FALSE§" title="TexMaths"/>
            <wp:cNvGraphicFramePr/>
            <a:graphic xmlns:a="http://schemas.openxmlformats.org/drawingml/2006/main">
              <a:graphicData uri="http://schemas.openxmlformats.org/drawingml/2006/picture">
                <pic:pic xmlns:pic="http://schemas.openxmlformats.org/drawingml/2006/picture">
                  <pic:nvPicPr>
                    <pic:cNvPr id="13" name="" descr="12§display§\mathbf{{f^{*}}} = \mathbf{M^{-1} m^{*}}§png§600§FALSE§"/>
                    <pic:cNvPicPr/>
                  </pic:nvPicPr>
                  <pic:blipFill>
                    <a:blip r:embed="rId16"/>
                    <a:stretch/>
                  </pic:blipFill>
                  <pic:spPr>
                    <a:xfrm>
                      <a:off x="0" y="0"/>
                      <a:ext cx="866880" cy="132840"/>
                    </a:xfrm>
                    <a:prstGeom prst="rect">
                      <a:avLst/>
                    </a:prstGeom>
                    <a:ln>
                      <a:noFill/>
                    </a:ln>
                  </pic:spPr>
                </pic:pic>
              </a:graphicData>
            </a:graphic>
          </wp:inline>
        </w:drawing>
      </w:r>
      <w:r w:rsidRPr="008F528C">
        <w:rPr>
          <w:sz w:val="24"/>
          <w:szCs w:val="24"/>
        </w:rPr>
        <w:t>. Then, the macroscopic density and velocity are calculated by:</w:t>
      </w:r>
    </w:p>
    <w:p w:rsidR="00E30374" w:rsidRPr="004D3493" w:rsidRDefault="00E30374" w:rsidP="00E30374">
      <w:pPr>
        <w:tabs>
          <w:tab w:val="center" w:pos="4986"/>
          <w:tab w:val="right" w:pos="9972"/>
        </w:tabs>
        <w:jc w:val="right"/>
        <w:textAlignment w:val="center"/>
        <w:rPr>
          <w:sz w:val="24"/>
          <w:szCs w:val="24"/>
        </w:rPr>
      </w:pPr>
      <m:oMath>
        <m:r>
          <w:rPr>
            <w:rFonts w:ascii="Cambria Math" w:hAnsi="Cambria Math"/>
            <w:sz w:val="24"/>
            <w:szCs w:val="24"/>
          </w:rPr>
          <m:t>ρ=</m:t>
        </m:r>
        <m:nary>
          <m:naryPr>
            <m:chr m:val="∑"/>
            <m:limLoc m:val="undOvr"/>
            <m:supHide m:val="1"/>
            <m:ctrlPr>
              <w:rPr>
                <w:rFonts w:ascii="Cambria Math" w:hAnsi="Cambria Math"/>
                <w:i/>
                <w:sz w:val="24"/>
                <w:szCs w:val="24"/>
              </w:rPr>
            </m:ctrlPr>
          </m:naryPr>
          <m:sub>
            <m:r>
              <w:rPr>
                <w:rFonts w:ascii="Cambria Math" w:hAnsi="Cambria Math"/>
                <w:sz w:val="24"/>
                <w:szCs w:val="24"/>
              </w:rPr>
              <m:t>α</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e>
        </m:nary>
      </m:oMath>
      <w:r>
        <w:rPr>
          <w:rFonts w:eastAsiaTheme="minorEastAsia"/>
          <w:sz w:val="24"/>
          <w:szCs w:val="24"/>
        </w:rPr>
        <w:t xml:space="preserve">, </w:t>
      </w:r>
      <w:r w:rsidR="004D3493">
        <w:rPr>
          <w:rFonts w:eastAsiaTheme="minorEastAsia"/>
          <w:sz w:val="24"/>
          <w:szCs w:val="24"/>
        </w:rPr>
        <w:t xml:space="preserve">         </w:t>
      </w:r>
      <w:r>
        <w:rPr>
          <w:rFonts w:eastAsiaTheme="minorEastAsia"/>
          <w:sz w:val="24"/>
          <w:szCs w:val="24"/>
        </w:rPr>
        <w:t xml:space="preserve">   </w:t>
      </w:r>
      <m:oMath>
        <m:r>
          <w:rPr>
            <w:rFonts w:ascii="Cambria Math" w:eastAsiaTheme="minorEastAsia" w:hAnsi="Cambria Math"/>
            <w:sz w:val="24"/>
            <w:szCs w:val="24"/>
          </w:rPr>
          <m:t>ρ</m:t>
        </m:r>
        <m:r>
          <m:rPr>
            <m:sty m:val="bi"/>
          </m:rPr>
          <w:rPr>
            <w:rFonts w:ascii="Cambria Math" w:eastAsiaTheme="minorEastAsia" w:hAnsi="Cambria Math"/>
            <w:sz w:val="24"/>
            <w:szCs w:val="24"/>
          </w:rPr>
          <m:t>v=</m:t>
        </m:r>
        <m:nary>
          <m:naryPr>
            <m:chr m:val="∑"/>
            <m:limLoc m:val="undOvr"/>
            <m:supHide m:val="1"/>
            <m:ctrlPr>
              <w:rPr>
                <w:rFonts w:ascii="Cambria Math" w:eastAsiaTheme="minorEastAsia" w:hAnsi="Cambria Math"/>
                <w:b/>
                <w:i/>
                <w:sz w:val="24"/>
                <w:szCs w:val="24"/>
              </w:rPr>
            </m:ctrlPr>
          </m:naryPr>
          <m:sub>
            <m:r>
              <w:rPr>
                <w:rFonts w:ascii="Cambria Math" w:eastAsiaTheme="minorEastAsia" w:hAnsi="Cambria Math"/>
                <w:sz w:val="24"/>
                <w:szCs w:val="24"/>
              </w:rPr>
              <m:t>a</m:t>
            </m:r>
          </m:sub>
          <m:sup/>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e</m:t>
                    </m:r>
                  </m:e>
                  <m:sub>
                    <m:r>
                      <w:rPr>
                        <w:rFonts w:ascii="Cambria Math" w:eastAsiaTheme="minorEastAsia" w:hAnsi="Cambria Math"/>
                        <w:sz w:val="24"/>
                        <w:szCs w:val="24"/>
                      </w:rPr>
                      <m:t>a</m:t>
                    </m:r>
                  </m:sub>
                </m:sSub>
                <m:r>
                  <w:rPr>
                    <w:rFonts w:ascii="Cambria Math" w:eastAsiaTheme="minorEastAsia" w:hAnsi="Cambria Math"/>
                    <w:sz w:val="24"/>
                    <w:szCs w:val="24"/>
                  </w:rPr>
                  <m:t>f</m:t>
                </m:r>
              </m:e>
              <m:sub>
                <m:r>
                  <w:rPr>
                    <w:rFonts w:ascii="Cambria Math" w:eastAsiaTheme="minorEastAsia" w:hAnsi="Cambria Math"/>
                    <w:sz w:val="24"/>
                    <w:szCs w:val="24"/>
                  </w:rPr>
                  <m:t>a</m:t>
                </m:r>
              </m:sub>
            </m:sSub>
          </m:e>
        </m:nary>
        <m:r>
          <m:rPr>
            <m:sty m:val="bi"/>
          </m:rP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t</m:t>
                </m:r>
              </m:sub>
            </m:sSub>
          </m:num>
          <m:den>
            <m:r>
              <w:rPr>
                <w:rFonts w:ascii="Cambria Math" w:eastAsiaTheme="minorEastAsia" w:hAnsi="Cambria Math"/>
                <w:sz w:val="24"/>
                <w:szCs w:val="24"/>
              </w:rPr>
              <m:t>2</m:t>
            </m:r>
          </m:den>
        </m:f>
        <m:r>
          <m:rPr>
            <m:sty m:val="bi"/>
          </m:rPr>
          <w:rPr>
            <w:rFonts w:ascii="Cambria Math" w:eastAsiaTheme="minorEastAsia" w:hAnsi="Cambria Math"/>
            <w:sz w:val="24"/>
            <w:szCs w:val="24"/>
          </w:rPr>
          <m:t>F</m:t>
        </m:r>
      </m:oMath>
      <w:r w:rsidR="004D3493">
        <w:rPr>
          <w:rFonts w:eastAsiaTheme="minorEastAsia"/>
          <w:b/>
          <w:sz w:val="24"/>
          <w:szCs w:val="24"/>
        </w:rPr>
        <w:t xml:space="preserve">                                     </w:t>
      </w:r>
      <w:r w:rsidR="008A2E8F">
        <w:rPr>
          <w:rFonts w:eastAsiaTheme="minorEastAsia"/>
          <w:sz w:val="24"/>
          <w:szCs w:val="24"/>
        </w:rPr>
        <w:t>(4</w:t>
      </w:r>
      <w:r w:rsidR="004D3493" w:rsidRPr="004D3493">
        <w:rPr>
          <w:rFonts w:eastAsiaTheme="minorEastAsia"/>
          <w:sz w:val="24"/>
          <w:szCs w:val="24"/>
        </w:rPr>
        <w:t>)</w:t>
      </w:r>
    </w:p>
    <w:p w:rsidR="00FF791D" w:rsidRPr="008F528C" w:rsidRDefault="00FF791D" w:rsidP="00FF791D">
      <w:pPr>
        <w:tabs>
          <w:tab w:val="center" w:pos="4986"/>
          <w:tab w:val="right" w:pos="9972"/>
        </w:tabs>
        <w:textAlignment w:val="center"/>
        <w:rPr>
          <w:sz w:val="24"/>
          <w:szCs w:val="24"/>
        </w:rPr>
      </w:pPr>
      <w:proofErr w:type="gramStart"/>
      <w:r w:rsidRPr="008F528C">
        <w:rPr>
          <w:sz w:val="24"/>
          <w:szCs w:val="24"/>
        </w:rPr>
        <w:t>where</w:t>
      </w:r>
      <w:proofErr w:type="gramEnd"/>
      <w:r w:rsidRPr="008F528C">
        <w:rPr>
          <w:sz w:val="24"/>
          <w:szCs w:val="24"/>
        </w:rPr>
        <w:t xml:space="preserve"> </w:t>
      </w:r>
      <w:r w:rsidRPr="008F528C">
        <w:rPr>
          <w:noProof/>
          <w:sz w:val="24"/>
          <w:szCs w:val="24"/>
        </w:rPr>
        <w:drawing>
          <wp:inline distT="0" distB="0" distL="0" distR="0" wp14:anchorId="7E98F704" wp14:editId="4D495A46">
            <wp:extent cx="816610" cy="158115"/>
            <wp:effectExtent l="0" t="0" r="0" b="0"/>
            <wp:docPr id="16" name="Imagen 16" descr="12§display§\mathbf{F} = (F_x, F_y)§png§600§FALSE§" title="TexMaths"/>
            <wp:cNvGraphicFramePr/>
            <a:graphic xmlns:a="http://schemas.openxmlformats.org/drawingml/2006/main">
              <a:graphicData uri="http://schemas.openxmlformats.org/drawingml/2006/picture">
                <pic:pic xmlns:pic="http://schemas.openxmlformats.org/drawingml/2006/picture">
                  <pic:nvPicPr>
                    <pic:cNvPr id="15" name="" descr="12§display§\mathbf{F} = (F_x, F_y)§png§600§FALSE§"/>
                    <pic:cNvPicPr/>
                  </pic:nvPicPr>
                  <pic:blipFill>
                    <a:blip r:embed="rId17"/>
                    <a:stretch/>
                  </pic:blipFill>
                  <pic:spPr>
                    <a:xfrm>
                      <a:off x="0" y="0"/>
                      <a:ext cx="816120" cy="157320"/>
                    </a:xfrm>
                    <a:prstGeom prst="rect">
                      <a:avLst/>
                    </a:prstGeom>
                    <a:ln>
                      <a:noFill/>
                    </a:ln>
                  </pic:spPr>
                </pic:pic>
              </a:graphicData>
            </a:graphic>
          </wp:inline>
        </w:drawing>
      </w:r>
      <w:r w:rsidRPr="008F528C">
        <w:rPr>
          <w:sz w:val="24"/>
          <w:szCs w:val="24"/>
        </w:rPr>
        <w:t xml:space="preserve"> represents the interaction force acting on the system via an interaction potential </w:t>
      </w:r>
      <w:r w:rsidRPr="008F528C">
        <w:rPr>
          <w:noProof/>
          <w:sz w:val="24"/>
          <w:szCs w:val="24"/>
        </w:rPr>
        <w:drawing>
          <wp:inline distT="0" distB="0" distL="0" distR="0" wp14:anchorId="12191902" wp14:editId="67E11294">
            <wp:extent cx="292735" cy="151765"/>
            <wp:effectExtent l="0" t="0" r="0" b="0"/>
            <wp:docPr id="17" name="Imagen 17" descr="12§display§\psi(\mathbf{x})§png§600§FALSE§" title="TexMaths"/>
            <wp:cNvGraphicFramePr/>
            <a:graphic xmlns:a="http://schemas.openxmlformats.org/drawingml/2006/main">
              <a:graphicData uri="http://schemas.openxmlformats.org/drawingml/2006/picture">
                <pic:pic xmlns:pic="http://schemas.openxmlformats.org/drawingml/2006/picture">
                  <pic:nvPicPr>
                    <pic:cNvPr id="16" name="" descr="12§display§\psi(\mathbf{x})§png§600§FALSE§"/>
                    <pic:cNvPicPr/>
                  </pic:nvPicPr>
                  <pic:blipFill>
                    <a:blip r:embed="rId18"/>
                    <a:stretch/>
                  </pic:blipFill>
                  <pic:spPr>
                    <a:xfrm>
                      <a:off x="0" y="0"/>
                      <a:ext cx="291960" cy="151200"/>
                    </a:xfrm>
                    <a:prstGeom prst="rect">
                      <a:avLst/>
                    </a:prstGeom>
                    <a:ln>
                      <a:noFill/>
                    </a:ln>
                  </pic:spPr>
                </pic:pic>
              </a:graphicData>
            </a:graphic>
          </wp:inline>
        </w:drawing>
      </w:r>
      <w:r w:rsidRPr="008F528C">
        <w:rPr>
          <w:sz w:val="24"/>
          <w:szCs w:val="24"/>
        </w:rPr>
        <w:t>:</w:t>
      </w:r>
    </w:p>
    <w:p w:rsidR="00CA0E90" w:rsidRPr="008F528C" w:rsidRDefault="00CA0E90" w:rsidP="008A2E8F">
      <w:pPr>
        <w:tabs>
          <w:tab w:val="center" w:pos="4986"/>
          <w:tab w:val="right" w:pos="9972"/>
        </w:tabs>
        <w:jc w:val="right"/>
        <w:textAlignment w:val="center"/>
        <w:rPr>
          <w:sz w:val="24"/>
          <w:szCs w:val="24"/>
        </w:rPr>
      </w:pPr>
      <w:r w:rsidRPr="008F528C">
        <w:rPr>
          <w:sz w:val="24"/>
          <w:szCs w:val="24"/>
        </w:rPr>
        <w:lastRenderedPageBreak/>
        <w:tab/>
      </w:r>
      <w:r w:rsidRPr="008F528C">
        <w:rPr>
          <w:noProof/>
          <w:sz w:val="24"/>
          <w:szCs w:val="24"/>
        </w:rPr>
        <w:drawing>
          <wp:inline distT="0" distB="0" distL="0" distR="0" wp14:anchorId="4092A217" wp14:editId="54611C87">
            <wp:extent cx="2493645" cy="441325"/>
            <wp:effectExtent l="0" t="0" r="0" b="0"/>
            <wp:docPr id="18" name="Imagen 18" descr="12§display§\mathbf{F} = -G \psi(\mathbf{x}) \sum_{\alpha = 1}^N w(|\mathbf{e}_{\alpha}|^2)\psi(\mathbf{x}+\mathbf{e}_{\alpha})\mathbf{e}_{\alpha}§png§600§FALSE§" title="TexMaths"/>
            <wp:cNvGraphicFramePr/>
            <a:graphic xmlns:a="http://schemas.openxmlformats.org/drawingml/2006/main">
              <a:graphicData uri="http://schemas.openxmlformats.org/drawingml/2006/picture">
                <pic:pic xmlns:pic="http://schemas.openxmlformats.org/drawingml/2006/picture">
                  <pic:nvPicPr>
                    <pic:cNvPr id="17" name="" descr="12§display§\mathbf{F} = -G \psi(\mathbf{x}) \sum_{\alpha = 1}^N w(|\mathbf{e}_{\alpha}|^2)\psi(\mathbf{x}+\mathbf{e}_{\alpha})\mathbf{e}_{\alpha}§png§600§FALSE§"/>
                    <pic:cNvPicPr/>
                  </pic:nvPicPr>
                  <pic:blipFill>
                    <a:blip r:embed="rId19"/>
                    <a:stretch/>
                  </pic:blipFill>
                  <pic:spPr>
                    <a:xfrm>
                      <a:off x="0" y="0"/>
                      <a:ext cx="2493000" cy="440640"/>
                    </a:xfrm>
                    <a:prstGeom prst="rect">
                      <a:avLst/>
                    </a:prstGeom>
                    <a:ln>
                      <a:noFill/>
                    </a:ln>
                  </pic:spPr>
                </pic:pic>
              </a:graphicData>
            </a:graphic>
          </wp:inline>
        </w:drawing>
      </w:r>
      <w:r w:rsidR="008A2E8F">
        <w:rPr>
          <w:sz w:val="24"/>
          <w:szCs w:val="24"/>
        </w:rPr>
        <w:t xml:space="preserve">                                  </w:t>
      </w:r>
      <w:r w:rsidRPr="008F528C">
        <w:rPr>
          <w:sz w:val="24"/>
          <w:szCs w:val="24"/>
        </w:rPr>
        <w:t>(</w:t>
      </w:r>
      <w:r w:rsidRPr="008F528C">
        <w:rPr>
          <w:sz w:val="24"/>
          <w:szCs w:val="24"/>
        </w:rPr>
        <w:fldChar w:fldCharType="begin"/>
      </w:r>
      <w:r w:rsidRPr="008F528C">
        <w:rPr>
          <w:sz w:val="24"/>
          <w:szCs w:val="24"/>
        </w:rPr>
        <w:instrText>SEQ Equation \* ARABIC</w:instrText>
      </w:r>
      <w:r w:rsidRPr="008F528C">
        <w:rPr>
          <w:sz w:val="24"/>
          <w:szCs w:val="24"/>
        </w:rPr>
        <w:fldChar w:fldCharType="separate"/>
      </w:r>
      <w:r w:rsidR="00F3381D">
        <w:rPr>
          <w:noProof/>
          <w:sz w:val="24"/>
          <w:szCs w:val="24"/>
        </w:rPr>
        <w:t>1</w:t>
      </w:r>
      <w:r w:rsidRPr="008F528C">
        <w:rPr>
          <w:sz w:val="24"/>
          <w:szCs w:val="24"/>
        </w:rPr>
        <w:fldChar w:fldCharType="end"/>
      </w:r>
      <w:r w:rsidRPr="008F528C">
        <w:rPr>
          <w:sz w:val="24"/>
          <w:szCs w:val="24"/>
        </w:rPr>
        <w:t>)</w:t>
      </w:r>
    </w:p>
    <w:p w:rsidR="00CA0E90" w:rsidRPr="008F528C" w:rsidRDefault="00CA0E90" w:rsidP="00CA0E90">
      <w:pPr>
        <w:tabs>
          <w:tab w:val="center" w:pos="4986"/>
          <w:tab w:val="right" w:pos="9972"/>
        </w:tabs>
        <w:rPr>
          <w:sz w:val="24"/>
          <w:szCs w:val="24"/>
        </w:rPr>
      </w:pPr>
      <w:proofErr w:type="gramStart"/>
      <w:r w:rsidRPr="008F528C">
        <w:rPr>
          <w:sz w:val="24"/>
          <w:szCs w:val="24"/>
        </w:rPr>
        <w:t>where</w:t>
      </w:r>
      <w:proofErr w:type="gramEnd"/>
      <w:r w:rsidRPr="008F528C">
        <w:rPr>
          <w:sz w:val="24"/>
          <w:szCs w:val="24"/>
        </w:rPr>
        <w:t xml:space="preserve"> </w:t>
      </w:r>
      <w:r w:rsidRPr="008F528C">
        <w:rPr>
          <w:i/>
          <w:iCs/>
          <w:sz w:val="24"/>
          <w:szCs w:val="24"/>
        </w:rPr>
        <w:t>G</w:t>
      </w:r>
      <w:r w:rsidRPr="008F528C">
        <w:rPr>
          <w:sz w:val="24"/>
          <w:szCs w:val="24"/>
        </w:rPr>
        <w:t xml:space="preserve"> is the interaction strength and </w:t>
      </w:r>
      <w:r w:rsidRPr="008F528C">
        <w:rPr>
          <w:noProof/>
          <w:sz w:val="24"/>
          <w:szCs w:val="24"/>
        </w:rPr>
        <w:drawing>
          <wp:inline distT="0" distB="0" distL="0" distR="0" wp14:anchorId="2C904E85" wp14:editId="3721183D">
            <wp:extent cx="528320" cy="171450"/>
            <wp:effectExtent l="0" t="0" r="0" b="0"/>
            <wp:docPr id="19" name="Imagen 19" descr="12§display§w(|\mathbf{e}_{\alpha}|^2)§png§600§FALSE§" title="TexMaths"/>
            <wp:cNvGraphicFramePr/>
            <a:graphic xmlns:a="http://schemas.openxmlformats.org/drawingml/2006/main">
              <a:graphicData uri="http://schemas.openxmlformats.org/drawingml/2006/picture">
                <pic:pic xmlns:pic="http://schemas.openxmlformats.org/drawingml/2006/picture">
                  <pic:nvPicPr>
                    <pic:cNvPr id="18" name="" descr="12§display§w(|\mathbf{e}_{\alpha}|^2)§png§600§FALSE§"/>
                    <pic:cNvPicPr/>
                  </pic:nvPicPr>
                  <pic:blipFill>
                    <a:blip r:embed="rId20"/>
                    <a:stretch/>
                  </pic:blipFill>
                  <pic:spPr>
                    <a:xfrm>
                      <a:off x="0" y="0"/>
                      <a:ext cx="527760" cy="170640"/>
                    </a:xfrm>
                    <a:prstGeom prst="rect">
                      <a:avLst/>
                    </a:prstGeom>
                    <a:ln>
                      <a:noFill/>
                    </a:ln>
                  </pic:spPr>
                </pic:pic>
              </a:graphicData>
            </a:graphic>
          </wp:inline>
        </w:drawing>
      </w:r>
      <w:r w:rsidRPr="008F528C">
        <w:rPr>
          <w:sz w:val="24"/>
          <w:szCs w:val="24"/>
        </w:rPr>
        <w:t xml:space="preserve"> are the weights </w:t>
      </w:r>
      <w:r w:rsidR="00B6603B">
        <w:rPr>
          <w:sz w:val="24"/>
          <w:szCs w:val="24"/>
        </w:rPr>
        <w:t xml:space="preserve">related </w:t>
      </w:r>
      <w:r w:rsidR="00D44169">
        <w:rPr>
          <w:sz w:val="24"/>
          <w:szCs w:val="24"/>
        </w:rPr>
        <w:t xml:space="preserve">to </w:t>
      </w:r>
      <w:r w:rsidRPr="008F528C">
        <w:rPr>
          <w:sz w:val="24"/>
          <w:szCs w:val="24"/>
        </w:rPr>
        <w:t>a D2Q9 lattice.</w:t>
      </w:r>
      <w:r w:rsidRPr="008F528C">
        <w:rPr>
          <w:sz w:val="24"/>
          <w:szCs w:val="24"/>
        </w:rPr>
        <w:tab/>
      </w:r>
    </w:p>
    <w:p w:rsidR="00CA0E90" w:rsidRPr="008F528C" w:rsidRDefault="00CA0E90" w:rsidP="00CA0E90">
      <w:pPr>
        <w:tabs>
          <w:tab w:val="center" w:pos="4986"/>
          <w:tab w:val="right" w:pos="9972"/>
        </w:tabs>
        <w:ind w:firstLine="360"/>
        <w:rPr>
          <w:sz w:val="24"/>
          <w:szCs w:val="24"/>
        </w:rPr>
      </w:pPr>
      <w:r w:rsidRPr="008F528C">
        <w:rPr>
          <w:sz w:val="24"/>
          <w:szCs w:val="24"/>
        </w:rPr>
        <w:t>The mod</w:t>
      </w:r>
      <w:r w:rsidR="00116908">
        <w:rPr>
          <w:sz w:val="24"/>
          <w:szCs w:val="24"/>
        </w:rPr>
        <w:t xml:space="preserve">ified pseudopotential model </w:t>
      </w:r>
      <w:bookmarkStart w:id="20" w:name="ZOTERO_BREF_tf1LROvUSfUS"/>
      <w:r w:rsidR="002C07ED" w:rsidRPr="002C07ED">
        <w:rPr>
          <w:rFonts w:ascii="Calibri" w:hAnsi="Calibri" w:cs="Calibri"/>
          <w:sz w:val="24"/>
        </w:rPr>
        <w:t>[10]</w:t>
      </w:r>
      <w:bookmarkEnd w:id="20"/>
      <w:r w:rsidRPr="008F528C">
        <w:rPr>
          <w:sz w:val="24"/>
          <w:szCs w:val="24"/>
        </w:rPr>
        <w:t xml:space="preserve"> modifies the forcing scheme given in the M</w:t>
      </w:r>
      <w:r w:rsidR="00CD25C6">
        <w:rPr>
          <w:sz w:val="24"/>
          <w:szCs w:val="24"/>
        </w:rPr>
        <w:t>RT</w:t>
      </w:r>
      <w:r w:rsidRPr="008F528C">
        <w:rPr>
          <w:sz w:val="24"/>
          <w:szCs w:val="24"/>
        </w:rPr>
        <w:t xml:space="preserve"> version of the forcing scheme of </w:t>
      </w:r>
      <w:proofErr w:type="spellStart"/>
      <w:r w:rsidRPr="008F528C">
        <w:rPr>
          <w:sz w:val="24"/>
          <w:szCs w:val="24"/>
        </w:rPr>
        <w:t>Guo</w:t>
      </w:r>
      <w:proofErr w:type="spellEnd"/>
      <w:r w:rsidRPr="008F528C">
        <w:rPr>
          <w:sz w:val="24"/>
          <w:szCs w:val="24"/>
        </w:rPr>
        <w:t xml:space="preserve"> et al. </w:t>
      </w:r>
      <w:bookmarkStart w:id="21" w:name="ZOTERO_BREF_6J7tLW1IfAzj"/>
      <w:r w:rsidR="00902BB5" w:rsidRPr="00902BB5">
        <w:rPr>
          <w:rFonts w:ascii="Calibri" w:hAnsi="Calibri" w:cs="Calibri"/>
          <w:sz w:val="24"/>
        </w:rPr>
        <w:t>[19]</w:t>
      </w:r>
      <w:bookmarkEnd w:id="21"/>
      <w:r w:rsidR="00116908">
        <w:rPr>
          <w:sz w:val="24"/>
          <w:szCs w:val="24"/>
        </w:rPr>
        <w:t xml:space="preserve"> </w:t>
      </w:r>
      <w:r w:rsidRPr="008F528C">
        <w:rPr>
          <w:sz w:val="24"/>
          <w:szCs w:val="24"/>
        </w:rPr>
        <w:t>to compensate for the thermodynamic inconsistency problem</w:t>
      </w:r>
      <w:r w:rsidR="002C07ED">
        <w:rPr>
          <w:sz w:val="24"/>
          <w:szCs w:val="24"/>
        </w:rPr>
        <w:t>, and can be interpreted as an extension of Li</w:t>
      </w:r>
      <w:r w:rsidR="00944CC1">
        <w:rPr>
          <w:sz w:val="24"/>
          <w:szCs w:val="24"/>
        </w:rPr>
        <w:t>’s</w:t>
      </w:r>
      <w:r w:rsidR="002C07ED">
        <w:rPr>
          <w:sz w:val="24"/>
          <w:szCs w:val="24"/>
        </w:rPr>
        <w:t xml:space="preserve"> et al. SRT forcing scheme</w:t>
      </w:r>
      <w:r w:rsidRPr="008F528C">
        <w:rPr>
          <w:sz w:val="24"/>
          <w:szCs w:val="24"/>
        </w:rPr>
        <w:t xml:space="preserve"> </w:t>
      </w:r>
      <w:bookmarkStart w:id="22" w:name="ZOTERO_BREF_GXdWwCCgA3Gk"/>
      <w:r w:rsidR="00902BB5" w:rsidRPr="00902BB5">
        <w:rPr>
          <w:rFonts w:ascii="Calibri" w:hAnsi="Calibri" w:cs="Calibri"/>
          <w:sz w:val="24"/>
        </w:rPr>
        <w:t>[18]</w:t>
      </w:r>
      <w:bookmarkEnd w:id="22"/>
      <w:r w:rsidRPr="008F528C">
        <w:rPr>
          <w:sz w:val="24"/>
          <w:szCs w:val="24"/>
        </w:rPr>
        <w:t>. This inconsistency appears as the LB model yields erroneous values of the liquid and va</w:t>
      </w:r>
      <w:r w:rsidR="00116908">
        <w:rPr>
          <w:sz w:val="24"/>
          <w:szCs w:val="24"/>
        </w:rPr>
        <w:t xml:space="preserve">por densities at the interface </w:t>
      </w:r>
      <w:bookmarkStart w:id="23" w:name="ZOTERO_BREF_EQWeXMcJl2k0"/>
      <w:r w:rsidR="00902BB5" w:rsidRPr="00902BB5">
        <w:rPr>
          <w:rFonts w:ascii="Calibri" w:hAnsi="Calibri" w:cs="Calibri"/>
          <w:sz w:val="24"/>
        </w:rPr>
        <w:t>[18], [20]</w:t>
      </w:r>
      <w:bookmarkEnd w:id="23"/>
      <w:r w:rsidR="00116908">
        <w:rPr>
          <w:sz w:val="24"/>
          <w:szCs w:val="24"/>
        </w:rPr>
        <w:t xml:space="preserve"> </w:t>
      </w:r>
      <w:r w:rsidRPr="008F528C">
        <w:rPr>
          <w:sz w:val="24"/>
          <w:szCs w:val="24"/>
        </w:rPr>
        <w:t>because it is not capable to fulfill the Maxwell</w:t>
      </w:r>
      <w:r w:rsidR="0035404D">
        <w:rPr>
          <w:sz w:val="24"/>
          <w:szCs w:val="24"/>
        </w:rPr>
        <w:t>’s</w:t>
      </w:r>
      <w:r w:rsidRPr="008F528C">
        <w:rPr>
          <w:sz w:val="24"/>
          <w:szCs w:val="24"/>
        </w:rPr>
        <w:t xml:space="preserve"> equal-area rule </w:t>
      </w:r>
      <w:bookmarkStart w:id="24" w:name="ZOTERO_BREF_QhlcVBGCflMH"/>
      <w:r w:rsidR="00902BB5" w:rsidRPr="00902BB5">
        <w:rPr>
          <w:rFonts w:ascii="Calibri" w:hAnsi="Calibri" w:cs="Calibri"/>
          <w:sz w:val="24"/>
        </w:rPr>
        <w:t>[21]</w:t>
      </w:r>
      <w:bookmarkEnd w:id="24"/>
      <w:r w:rsidRPr="008F528C">
        <w:rPr>
          <w:sz w:val="24"/>
          <w:szCs w:val="24"/>
        </w:rPr>
        <w:t xml:space="preserve">:  </w:t>
      </w:r>
    </w:p>
    <w:p w:rsidR="00CA0E90" w:rsidRPr="008F528C" w:rsidRDefault="00CA0E90" w:rsidP="008A2E8F">
      <w:pPr>
        <w:tabs>
          <w:tab w:val="center" w:pos="4986"/>
          <w:tab w:val="right" w:pos="9972"/>
        </w:tabs>
        <w:jc w:val="right"/>
        <w:textAlignment w:val="center"/>
        <w:rPr>
          <w:sz w:val="24"/>
          <w:szCs w:val="24"/>
        </w:rPr>
      </w:pPr>
      <w:r w:rsidRPr="008F528C">
        <w:rPr>
          <w:sz w:val="24"/>
          <w:szCs w:val="24"/>
        </w:rPr>
        <w:tab/>
      </w:r>
      <w:r w:rsidRPr="008F528C">
        <w:rPr>
          <w:noProof/>
          <w:sz w:val="24"/>
          <w:szCs w:val="24"/>
        </w:rPr>
        <w:drawing>
          <wp:inline distT="0" distB="0" distL="0" distR="0" wp14:anchorId="0C87DEEF" wp14:editId="53803BFB">
            <wp:extent cx="1715135" cy="382905"/>
            <wp:effectExtent l="0" t="0" r="0" b="0"/>
            <wp:docPr id="20" name="Imagen 20" descr="12§display§\int_{\rho_g}^{\rho_l} \left( p_0 -p_{EOS} \right) \dfrac{1}{\rho^{2}}d\rho = 0§png§600§FALSE§" title="TexMaths"/>
            <wp:cNvGraphicFramePr/>
            <a:graphic xmlns:a="http://schemas.openxmlformats.org/drawingml/2006/main">
              <a:graphicData uri="http://schemas.openxmlformats.org/drawingml/2006/picture">
                <pic:pic xmlns:pic="http://schemas.openxmlformats.org/drawingml/2006/picture">
                  <pic:nvPicPr>
                    <pic:cNvPr id="19" name="" descr="12§display§\int_{\rho_g}^{\rho_l} \left( p_0 -p_{EOS} \right) \dfrac{1}{\rho^{2}}d\rho = 0§png§600§FALSE§"/>
                    <pic:cNvPicPr/>
                  </pic:nvPicPr>
                  <pic:blipFill>
                    <a:blip r:embed="rId21"/>
                    <a:stretch/>
                  </pic:blipFill>
                  <pic:spPr>
                    <a:xfrm>
                      <a:off x="0" y="0"/>
                      <a:ext cx="1714680" cy="382320"/>
                    </a:xfrm>
                    <a:prstGeom prst="rect">
                      <a:avLst/>
                    </a:prstGeom>
                    <a:ln>
                      <a:noFill/>
                    </a:ln>
                  </pic:spPr>
                </pic:pic>
              </a:graphicData>
            </a:graphic>
          </wp:inline>
        </w:drawing>
      </w:r>
      <w:r w:rsidR="008A2E8F">
        <w:rPr>
          <w:sz w:val="24"/>
          <w:szCs w:val="24"/>
        </w:rPr>
        <w:t xml:space="preserve">                                             </w:t>
      </w:r>
      <w:r w:rsidRPr="008F528C">
        <w:rPr>
          <w:sz w:val="24"/>
          <w:szCs w:val="24"/>
        </w:rPr>
        <w:t>(</w:t>
      </w:r>
      <w:r w:rsidRPr="008F528C">
        <w:rPr>
          <w:sz w:val="24"/>
          <w:szCs w:val="24"/>
        </w:rPr>
        <w:fldChar w:fldCharType="begin"/>
      </w:r>
      <w:r w:rsidRPr="008F528C">
        <w:rPr>
          <w:sz w:val="24"/>
          <w:szCs w:val="24"/>
        </w:rPr>
        <w:instrText>SEQ Equation \* ARABIC</w:instrText>
      </w:r>
      <w:r w:rsidRPr="008F528C">
        <w:rPr>
          <w:sz w:val="24"/>
          <w:szCs w:val="24"/>
        </w:rPr>
        <w:fldChar w:fldCharType="separate"/>
      </w:r>
      <w:r w:rsidR="00F3381D">
        <w:rPr>
          <w:noProof/>
          <w:sz w:val="24"/>
          <w:szCs w:val="24"/>
        </w:rPr>
        <w:t>2</w:t>
      </w:r>
      <w:r w:rsidRPr="008F528C">
        <w:rPr>
          <w:sz w:val="24"/>
          <w:szCs w:val="24"/>
        </w:rPr>
        <w:fldChar w:fldCharType="end"/>
      </w:r>
      <w:r w:rsidRPr="008F528C">
        <w:rPr>
          <w:sz w:val="24"/>
          <w:szCs w:val="24"/>
        </w:rPr>
        <w:t>)</w:t>
      </w:r>
    </w:p>
    <w:p w:rsidR="00CA0E90" w:rsidRPr="008F528C" w:rsidRDefault="00CA0E90" w:rsidP="00CA0E90">
      <w:pPr>
        <w:tabs>
          <w:tab w:val="center" w:pos="4986"/>
          <w:tab w:val="right" w:pos="9972"/>
        </w:tabs>
        <w:textAlignment w:val="center"/>
        <w:rPr>
          <w:sz w:val="24"/>
          <w:szCs w:val="24"/>
        </w:rPr>
      </w:pPr>
      <w:proofErr w:type="gramStart"/>
      <w:r w:rsidRPr="008F528C">
        <w:rPr>
          <w:sz w:val="24"/>
          <w:szCs w:val="24"/>
        </w:rPr>
        <w:t>where</w:t>
      </w:r>
      <w:proofErr w:type="gramEnd"/>
      <w:r w:rsidRPr="008F528C">
        <w:rPr>
          <w:sz w:val="24"/>
          <w:szCs w:val="24"/>
        </w:rPr>
        <w:t xml:space="preserve"> </w:t>
      </w:r>
      <w:r w:rsidRPr="008F528C">
        <w:rPr>
          <w:noProof/>
          <w:sz w:val="24"/>
          <w:szCs w:val="24"/>
        </w:rPr>
        <w:drawing>
          <wp:inline distT="0" distB="0" distL="0" distR="0" wp14:anchorId="7989FF1F" wp14:editId="3E0D3A87">
            <wp:extent cx="347980" cy="99060"/>
            <wp:effectExtent l="0" t="0" r="0" b="0"/>
            <wp:docPr id="21" name="Imagen 21" descr="12§display§p_{EOS}§png§600§FALSE§" title="TexMaths"/>
            <wp:cNvGraphicFramePr/>
            <a:graphic xmlns:a="http://schemas.openxmlformats.org/drawingml/2006/main">
              <a:graphicData uri="http://schemas.openxmlformats.org/drawingml/2006/picture">
                <pic:pic xmlns:pic="http://schemas.openxmlformats.org/drawingml/2006/picture">
                  <pic:nvPicPr>
                    <pic:cNvPr id="20" name="" descr="12§display§p_{EOS}§png§600§FALSE§"/>
                    <pic:cNvPicPr/>
                  </pic:nvPicPr>
                  <pic:blipFill>
                    <a:blip r:embed="rId22"/>
                    <a:stretch/>
                  </pic:blipFill>
                  <pic:spPr>
                    <a:xfrm>
                      <a:off x="0" y="0"/>
                      <a:ext cx="347400" cy="98280"/>
                    </a:xfrm>
                    <a:prstGeom prst="rect">
                      <a:avLst/>
                    </a:prstGeom>
                    <a:ln>
                      <a:noFill/>
                    </a:ln>
                  </pic:spPr>
                </pic:pic>
              </a:graphicData>
            </a:graphic>
          </wp:inline>
        </w:drawing>
      </w:r>
      <w:r w:rsidRPr="008F528C">
        <w:rPr>
          <w:sz w:val="24"/>
          <w:szCs w:val="24"/>
        </w:rPr>
        <w:t xml:space="preserve"> is the equation of state in the thermodynamic theory and </w:t>
      </w:r>
      <w:r w:rsidRPr="008F528C">
        <w:rPr>
          <w:noProof/>
          <w:sz w:val="24"/>
          <w:szCs w:val="24"/>
        </w:rPr>
        <w:drawing>
          <wp:inline distT="0" distB="0" distL="0" distR="0" wp14:anchorId="1C8B2709" wp14:editId="21653D84">
            <wp:extent cx="1748155" cy="158115"/>
            <wp:effectExtent l="0" t="0" r="0" b="0"/>
            <wp:docPr id="22" name="Imagen 22" descr="12§display§p_0 = p_{EOS}(\rho_l) = p_{EOS}(\rho_g)§png§600§FALSE§" title="TexMaths"/>
            <wp:cNvGraphicFramePr/>
            <a:graphic xmlns:a="http://schemas.openxmlformats.org/drawingml/2006/main">
              <a:graphicData uri="http://schemas.openxmlformats.org/drawingml/2006/picture">
                <pic:pic xmlns:pic="http://schemas.openxmlformats.org/drawingml/2006/picture">
                  <pic:nvPicPr>
                    <pic:cNvPr id="21" name="" descr="12§display§p_0 = p_{EOS}(\rho_l) = p_{EOS}(\rho_g)§png§600§FALSE§"/>
                    <pic:cNvPicPr/>
                  </pic:nvPicPr>
                  <pic:blipFill>
                    <a:blip r:embed="rId23"/>
                    <a:stretch/>
                  </pic:blipFill>
                  <pic:spPr>
                    <a:xfrm>
                      <a:off x="0" y="0"/>
                      <a:ext cx="1747440" cy="157320"/>
                    </a:xfrm>
                    <a:prstGeom prst="rect">
                      <a:avLst/>
                    </a:prstGeom>
                    <a:ln>
                      <a:noFill/>
                    </a:ln>
                  </pic:spPr>
                </pic:pic>
              </a:graphicData>
            </a:graphic>
          </wp:inline>
        </w:drawing>
      </w:r>
      <w:r w:rsidRPr="008F528C">
        <w:rPr>
          <w:sz w:val="24"/>
          <w:szCs w:val="24"/>
        </w:rPr>
        <w:t>.</w:t>
      </w:r>
    </w:p>
    <w:p w:rsidR="00CA0E90" w:rsidRDefault="00CA0E90" w:rsidP="00CA0E90">
      <w:pPr>
        <w:tabs>
          <w:tab w:val="center" w:pos="4986"/>
          <w:tab w:val="right" w:pos="9972"/>
        </w:tabs>
        <w:ind w:firstLine="360"/>
        <w:textAlignment w:val="center"/>
        <w:rPr>
          <w:sz w:val="24"/>
          <w:szCs w:val="24"/>
        </w:rPr>
      </w:pPr>
      <w:r w:rsidRPr="008F528C">
        <w:rPr>
          <w:sz w:val="24"/>
          <w:szCs w:val="24"/>
        </w:rPr>
        <w:t>The improved forcing s</w:t>
      </w:r>
      <w:r w:rsidR="00D44169">
        <w:rPr>
          <w:sz w:val="24"/>
          <w:szCs w:val="24"/>
        </w:rPr>
        <w:t xml:space="preserve">cheme of Li et al. </w:t>
      </w:r>
      <w:bookmarkStart w:id="25" w:name="ZOTERO_BREF_RhCQv9AcLbED"/>
      <w:r w:rsidR="00902BB5" w:rsidRPr="00902BB5">
        <w:rPr>
          <w:rFonts w:ascii="Calibri" w:hAnsi="Calibri" w:cs="Calibri"/>
          <w:sz w:val="24"/>
        </w:rPr>
        <w:t>[10]</w:t>
      </w:r>
      <w:bookmarkEnd w:id="25"/>
      <w:r w:rsidRPr="008F528C">
        <w:rPr>
          <w:sz w:val="24"/>
          <w:szCs w:val="24"/>
        </w:rPr>
        <w:t xml:space="preserve"> proposes a new forcing scheme given by:</w:t>
      </w:r>
    </w:p>
    <w:p w:rsidR="00006059" w:rsidRPr="008A2E8F" w:rsidRDefault="00F3381D" w:rsidP="008A2E8F">
      <w:pPr>
        <w:tabs>
          <w:tab w:val="center" w:pos="4986"/>
          <w:tab w:val="right" w:pos="9972"/>
        </w:tabs>
        <w:ind w:firstLine="360"/>
        <w:jc w:val="right"/>
        <w:textAlignment w:val="center"/>
        <w:rPr>
          <w:sz w:val="24"/>
          <w:szCs w:val="24"/>
        </w:rPr>
      </w:pPr>
      <m:oMath>
        <m:acc>
          <m:accPr>
            <m:chr m:val="̅"/>
            <m:ctrlPr>
              <w:rPr>
                <w:rFonts w:ascii="Cambria Math" w:hAnsi="Cambria Math"/>
                <w:i/>
                <w:sz w:val="24"/>
                <w:szCs w:val="24"/>
              </w:rPr>
            </m:ctrlPr>
          </m:accPr>
          <m:e>
            <m:r>
              <m:rPr>
                <m:sty m:val="bi"/>
              </m:rPr>
              <w:rPr>
                <w:rFonts w:ascii="Cambria Math" w:hAnsi="Cambria Math"/>
                <w:sz w:val="24"/>
                <w:szCs w:val="24"/>
              </w:rPr>
              <m:t>S</m:t>
            </m:r>
          </m:e>
        </m:acc>
        <m:r>
          <w:rPr>
            <w:rFonts w:ascii="Cambria Math" w:eastAsiaTheme="minorEastAsia"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m:t>
                </m:r>
              </m:e>
              <m:e>
                <m:r>
                  <w:rPr>
                    <w:rFonts w:ascii="Cambria Math" w:hAnsi="Cambria Math"/>
                    <w:sz w:val="24"/>
                    <w:szCs w:val="24"/>
                  </w:rPr>
                  <m:t>6</m:t>
                </m:r>
                <m:r>
                  <m:rPr>
                    <m:sty m:val="bi"/>
                  </m:rPr>
                  <w:rPr>
                    <w:rFonts w:ascii="Cambria Math" w:hAnsi="Cambria Math"/>
                    <w:sz w:val="24"/>
                    <w:szCs w:val="24"/>
                  </w:rPr>
                  <m:t>v</m:t>
                </m:r>
                <m:r>
                  <w:rPr>
                    <w:rFonts w:ascii="Cambria Math" w:hAnsi="Cambria Math"/>
                    <w:sz w:val="24"/>
                    <w:szCs w:val="24"/>
                  </w:rPr>
                  <m:t>∙</m:t>
                </m:r>
                <m:r>
                  <m:rPr>
                    <m:sty m:val="bi"/>
                  </m:rPr>
                  <w:rPr>
                    <w:rFonts w:ascii="Cambria Math" w:hAnsi="Cambria Math"/>
                    <w:sz w:val="24"/>
                    <w:szCs w:val="24"/>
                  </w:rPr>
                  <m:t xml:space="preserve">F+ </m:t>
                </m:r>
                <m:f>
                  <m:fPr>
                    <m:ctrlPr>
                      <w:rPr>
                        <w:rFonts w:ascii="Cambria Math" w:hAnsi="Cambria Math"/>
                        <w:b/>
                        <w:i/>
                        <w:sz w:val="24"/>
                        <w:szCs w:val="24"/>
                      </w:rPr>
                    </m:ctrlPr>
                  </m:fPr>
                  <m:num>
                    <m:r>
                      <w:rPr>
                        <w:rFonts w:ascii="Cambria Math" w:hAnsi="Cambria Math"/>
                        <w:sz w:val="24"/>
                        <w:szCs w:val="24"/>
                      </w:rPr>
                      <m:t>12</m:t>
                    </m:r>
                    <m:r>
                      <m:rPr>
                        <m:sty m:val="bi"/>
                      </m:rPr>
                      <w:rPr>
                        <w:rFonts w:ascii="Cambria Math" w:hAnsi="Cambria Math"/>
                        <w:sz w:val="24"/>
                        <w:szCs w:val="24"/>
                      </w:rPr>
                      <m:t xml:space="preserve"> </m:t>
                    </m:r>
                    <m:r>
                      <w:rPr>
                        <w:rFonts w:ascii="Cambria Math" w:hAnsi="Cambria Math"/>
                        <w:sz w:val="24"/>
                        <w:szCs w:val="24"/>
                      </w:rPr>
                      <m:t>σ</m:t>
                    </m:r>
                    <m:r>
                      <m:rPr>
                        <m:sty m:val="bi"/>
                      </m:rPr>
                      <w:rPr>
                        <w:rFonts w:ascii="Cambria Math" w:hAnsi="Cambria Math"/>
                        <w:sz w:val="24"/>
                        <w:szCs w:val="24"/>
                      </w:rPr>
                      <m:t xml:space="preserve"> </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m</m:t>
                                </m:r>
                              </m:sub>
                            </m:sSub>
                          </m:e>
                        </m:d>
                      </m:e>
                      <m:sup>
                        <m:r>
                          <w:rPr>
                            <w:rFonts w:ascii="Cambria Math" w:hAnsi="Cambria Math"/>
                            <w:sz w:val="24"/>
                            <w:szCs w:val="24"/>
                          </w:rPr>
                          <m:t>2</m:t>
                        </m:r>
                      </m:sup>
                    </m:sSup>
                  </m:num>
                  <m:den>
                    <m:r>
                      <w:rPr>
                        <w:rFonts w:ascii="Cambria Math" w:hAnsi="Cambria Math"/>
                        <w:sz w:val="24"/>
                        <w:szCs w:val="24"/>
                      </w:rPr>
                      <m:t>ψ</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e</m:t>
                            </m:r>
                          </m:sub>
                        </m:sSub>
                        <m:r>
                          <w:rPr>
                            <w:rFonts w:ascii="Cambria Math" w:hAnsi="Cambria Math"/>
                            <w:sz w:val="24"/>
                            <w:szCs w:val="24"/>
                          </w:rPr>
                          <m:t>-0.5</m:t>
                        </m:r>
                      </m:e>
                    </m:d>
                  </m:den>
                </m:f>
                <m:ctrlPr>
                  <w:rPr>
                    <w:rFonts w:ascii="Cambria Math" w:eastAsia="Cambria Math" w:hAnsi="Cambria Math" w:cs="Cambria Math"/>
                    <w:b/>
                    <w:i/>
                    <w:sz w:val="24"/>
                    <w:szCs w:val="24"/>
                  </w:rPr>
                </m:ctrlPr>
              </m:e>
              <m:e>
                <m:r>
                  <w:rPr>
                    <w:rFonts w:ascii="Cambria Math" w:hAnsi="Cambria Math"/>
                    <w:sz w:val="24"/>
                    <w:szCs w:val="24"/>
                  </w:rPr>
                  <m:t>-6</m:t>
                </m:r>
                <m:r>
                  <m:rPr>
                    <m:sty m:val="bi"/>
                  </m:rPr>
                  <w:rPr>
                    <w:rFonts w:ascii="Cambria Math" w:hAnsi="Cambria Math"/>
                    <w:sz w:val="24"/>
                    <w:szCs w:val="24"/>
                  </w:rPr>
                  <m:t>v</m:t>
                </m:r>
                <m:r>
                  <w:rPr>
                    <w:rFonts w:ascii="Cambria Math" w:hAnsi="Cambria Math"/>
                    <w:sz w:val="24"/>
                    <w:szCs w:val="24"/>
                  </w:rPr>
                  <m:t>∙</m:t>
                </m:r>
                <m:r>
                  <m:rPr>
                    <m:sty m:val="bi"/>
                  </m:rPr>
                  <w:rPr>
                    <w:rFonts w:ascii="Cambria Math" w:hAnsi="Cambria Math"/>
                    <w:sz w:val="24"/>
                    <w:szCs w:val="24"/>
                  </w:rPr>
                  <m:t xml:space="preserve">F- </m:t>
                </m:r>
                <m:f>
                  <m:fPr>
                    <m:ctrlPr>
                      <w:rPr>
                        <w:rFonts w:ascii="Cambria Math" w:hAnsi="Cambria Math"/>
                        <w:b/>
                        <w:i/>
                        <w:sz w:val="24"/>
                        <w:szCs w:val="24"/>
                      </w:rPr>
                    </m:ctrlPr>
                  </m:fPr>
                  <m:num>
                    <m:r>
                      <w:rPr>
                        <w:rFonts w:ascii="Cambria Math" w:hAnsi="Cambria Math"/>
                        <w:sz w:val="24"/>
                        <w:szCs w:val="24"/>
                      </w:rPr>
                      <m:t>12</m:t>
                    </m:r>
                    <m:r>
                      <m:rPr>
                        <m:sty m:val="bi"/>
                      </m:rPr>
                      <w:rPr>
                        <w:rFonts w:ascii="Cambria Math" w:hAnsi="Cambria Math"/>
                        <w:sz w:val="24"/>
                        <w:szCs w:val="24"/>
                      </w:rPr>
                      <m:t xml:space="preserve"> </m:t>
                    </m:r>
                    <m:r>
                      <w:rPr>
                        <w:rFonts w:ascii="Cambria Math" w:hAnsi="Cambria Math"/>
                        <w:sz w:val="24"/>
                        <w:szCs w:val="24"/>
                      </w:rPr>
                      <m:t>σ</m:t>
                    </m:r>
                    <m:r>
                      <m:rPr>
                        <m:sty m:val="bi"/>
                      </m:rPr>
                      <w:rPr>
                        <w:rFonts w:ascii="Cambria Math" w:hAnsi="Cambria Math"/>
                        <w:sz w:val="24"/>
                        <w:szCs w:val="24"/>
                      </w:rPr>
                      <m:t xml:space="preserve"> </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m</m:t>
                                </m:r>
                              </m:sub>
                            </m:sSub>
                          </m:e>
                        </m:d>
                      </m:e>
                      <m:sup>
                        <m:r>
                          <w:rPr>
                            <w:rFonts w:ascii="Cambria Math" w:hAnsi="Cambria Math"/>
                            <w:sz w:val="24"/>
                            <w:szCs w:val="24"/>
                          </w:rPr>
                          <m:t>2</m:t>
                        </m:r>
                      </m:sup>
                    </m:sSup>
                  </m:num>
                  <m:den>
                    <m:r>
                      <w:rPr>
                        <w:rFonts w:ascii="Cambria Math" w:hAnsi="Cambria Math"/>
                        <w:sz w:val="24"/>
                        <w:szCs w:val="24"/>
                      </w:rPr>
                      <m:t>ψ</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ς</m:t>
                            </m:r>
                          </m:sub>
                        </m:sSub>
                        <m:r>
                          <w:rPr>
                            <w:rFonts w:ascii="Cambria Math" w:hAnsi="Cambria Math"/>
                            <w:sz w:val="24"/>
                            <w:szCs w:val="24"/>
                          </w:rPr>
                          <m:t>-0.5</m:t>
                        </m:r>
                      </m:e>
                    </m:d>
                  </m:den>
                </m:f>
                <m:ctrlPr>
                  <w:rPr>
                    <w:rFonts w:ascii="Cambria Math" w:eastAsia="Cambria Math" w:hAnsi="Cambria Math" w:cs="Cambria Math"/>
                    <w:b/>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x</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x</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x</m:t>
                            </m:r>
                          </m:sub>
                        </m:sSub>
                        <m:r>
                          <w:rPr>
                            <w:rFonts w:ascii="Cambria Math" w:eastAsia="Cambria Math" w:hAnsi="Cambria Math" w:cs="Cambria Math"/>
                            <w:sz w:val="24"/>
                            <w:szCs w:val="24"/>
                          </w:rPr>
                          <m:t>F</m:t>
                        </m:r>
                      </m:e>
                      <m:sub>
                        <m:r>
                          <w:rPr>
                            <w:rFonts w:ascii="Cambria Math" w:eastAsia="Cambria Math" w:hAnsi="Cambria Math" w:cs="Cambria Math"/>
                            <w:sz w:val="24"/>
                            <w:szCs w:val="24"/>
                          </w:rPr>
                          <m:t>x</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y</m:t>
                            </m:r>
                          </m:sub>
                        </m:sSub>
                        <m:r>
                          <w:rPr>
                            <w:rFonts w:ascii="Cambria Math" w:eastAsia="Cambria Math" w:hAnsi="Cambria Math" w:cs="Cambria Math"/>
                            <w:sz w:val="24"/>
                            <w:szCs w:val="24"/>
                          </w:rPr>
                          <m:t>F</m:t>
                        </m:r>
                      </m:e>
                      <m:sub>
                        <m:r>
                          <w:rPr>
                            <w:rFonts w:ascii="Cambria Math" w:eastAsia="Cambria Math" w:hAnsi="Cambria Math" w:cs="Cambria Math"/>
                            <w:sz w:val="24"/>
                            <w:szCs w:val="24"/>
                          </w:rPr>
                          <m:t>y</m:t>
                        </m:r>
                      </m:sub>
                    </m:sSub>
                  </m:e>
                </m:d>
                <m:ctrlPr>
                  <w:rPr>
                    <w:rFonts w:ascii="Cambria Math" w:eastAsia="Cambria Math" w:hAnsi="Cambria Math" w:cs="Cambria Math"/>
                    <w:i/>
                    <w:sz w:val="24"/>
                    <w:szCs w:val="24"/>
                  </w:rPr>
                </m:ctrlPr>
              </m:e>
              <m:e>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x</m:t>
                        </m:r>
                      </m:sub>
                    </m:sSub>
                    <m:r>
                      <w:rPr>
                        <w:rFonts w:ascii="Cambria Math" w:eastAsia="Cambria Math" w:hAnsi="Cambria Math" w:cs="Cambria Math"/>
                        <w:sz w:val="24"/>
                        <w:szCs w:val="24"/>
                      </w:rPr>
                      <m:t>F</m:t>
                    </m:r>
                  </m:e>
                  <m:sub>
                    <m:r>
                      <w:rPr>
                        <w:rFonts w:ascii="Cambria Math" w:eastAsia="Cambria Math" w:hAnsi="Cambria Math" w:cs="Cambria Math"/>
                        <w:sz w:val="24"/>
                        <w:szCs w:val="24"/>
                      </w:rPr>
                      <m:t>y</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y</m:t>
                        </m:r>
                      </m:sub>
                    </m:sSub>
                    <m:r>
                      <w:rPr>
                        <w:rFonts w:ascii="Cambria Math" w:eastAsia="Cambria Math" w:hAnsi="Cambria Math" w:cs="Cambria Math"/>
                        <w:sz w:val="24"/>
                        <w:szCs w:val="24"/>
                      </w:rPr>
                      <m:t>F</m:t>
                    </m:r>
                  </m:e>
                  <m:sub>
                    <m:r>
                      <w:rPr>
                        <w:rFonts w:ascii="Cambria Math" w:eastAsia="Cambria Math" w:hAnsi="Cambria Math" w:cs="Cambria Math"/>
                        <w:sz w:val="24"/>
                        <w:szCs w:val="24"/>
                      </w:rPr>
                      <m:t>x</m:t>
                    </m:r>
                  </m:sub>
                </m:sSub>
                <m:r>
                  <w:rPr>
                    <w:rFonts w:ascii="Cambria Math" w:eastAsia="Cambria Math" w:hAnsi="Cambria Math" w:cs="Cambria Math"/>
                    <w:sz w:val="24"/>
                    <w:szCs w:val="24"/>
                  </w:rPr>
                  <m:t>)</m:t>
                </m:r>
              </m:e>
            </m:eqArr>
          </m:e>
        </m:d>
      </m:oMath>
      <w:r w:rsidR="008A2E8F">
        <w:rPr>
          <w:rFonts w:eastAsiaTheme="minorEastAsia"/>
          <w:sz w:val="24"/>
          <w:szCs w:val="24"/>
        </w:rPr>
        <w:t xml:space="preserve">                                                          (7)</w:t>
      </w:r>
    </w:p>
    <w:p w:rsidR="003A7137" w:rsidRPr="008F528C" w:rsidRDefault="00D44169" w:rsidP="003A7137">
      <w:pPr>
        <w:tabs>
          <w:tab w:val="center" w:pos="4986"/>
          <w:tab w:val="right" w:pos="9972"/>
        </w:tabs>
        <w:textAlignment w:val="center"/>
        <w:rPr>
          <w:sz w:val="24"/>
          <w:szCs w:val="24"/>
        </w:rPr>
      </w:pPr>
      <w:proofErr w:type="gramStart"/>
      <w:r>
        <w:rPr>
          <w:sz w:val="24"/>
          <w:szCs w:val="24"/>
        </w:rPr>
        <w:t>w</w:t>
      </w:r>
      <w:r w:rsidR="003A7137" w:rsidRPr="008F528C">
        <w:rPr>
          <w:sz w:val="24"/>
          <w:szCs w:val="24"/>
        </w:rPr>
        <w:t>here</w:t>
      </w:r>
      <w:r w:rsidR="00AD2DA2">
        <w:rPr>
          <w:sz w:val="24"/>
          <w:szCs w:val="24"/>
        </w:rPr>
        <w:t xml:space="preserve"> </w:t>
      </w:r>
      <w:proofErr w:type="gramEnd"/>
      <m:oMath>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F</m:t>
                    </m:r>
                  </m:e>
                  <m:sub>
                    <m:r>
                      <w:rPr>
                        <w:rFonts w:ascii="Cambria Math" w:hAnsi="Cambria Math"/>
                        <w:sz w:val="24"/>
                        <w:szCs w:val="24"/>
                      </w:rPr>
                      <m:t>m</m:t>
                    </m:r>
                  </m:sub>
                </m:sSub>
              </m:e>
            </m:d>
          </m:e>
          <m:sup>
            <m:r>
              <w:rPr>
                <w:rFonts w:ascii="Cambria Math"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m,y</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BC35DC">
        <w:rPr>
          <w:sz w:val="24"/>
          <w:szCs w:val="24"/>
        </w:rPr>
        <w:t>. If needed,</w:t>
      </w:r>
      <w:r w:rsidR="000B6BBA">
        <w:rPr>
          <w:sz w:val="24"/>
          <w:szCs w:val="24"/>
        </w:rPr>
        <w:t xml:space="preserve"> </w:t>
      </w:r>
      <w:r w:rsidR="00BC35DC">
        <w:rPr>
          <w:rFonts w:eastAsiaTheme="minorEastAsia"/>
          <w:sz w:val="24"/>
          <w:szCs w:val="24"/>
        </w:rPr>
        <w:t xml:space="preserve">the total force </w:t>
      </w:r>
      <m:oMath>
        <m:r>
          <m:rPr>
            <m:sty m:val="bi"/>
          </m:rPr>
          <w:rPr>
            <w:rFonts w:ascii="Cambria Math" w:hAnsi="Cambria Math"/>
            <w:sz w:val="24"/>
            <w:szCs w:val="24"/>
          </w:rPr>
          <m:t>F</m:t>
        </m:r>
      </m:oMath>
      <w:r w:rsidR="000B6BBA">
        <w:rPr>
          <w:sz w:val="24"/>
          <w:szCs w:val="24"/>
        </w:rPr>
        <w:t xml:space="preserve"> </w:t>
      </w:r>
      <w:r w:rsidR="00BC35DC">
        <w:rPr>
          <w:sz w:val="24"/>
          <w:szCs w:val="24"/>
        </w:rPr>
        <w:t xml:space="preserve">can be used to incorporate a buoyant </w:t>
      </w:r>
      <w:proofErr w:type="gramStart"/>
      <w:r w:rsidR="00BC35DC">
        <w:rPr>
          <w:sz w:val="24"/>
          <w:szCs w:val="24"/>
        </w:rPr>
        <w:t xml:space="preserve">term </w:t>
      </w:r>
      <m:oMath>
        <m:r>
          <w:rPr>
            <w:rFonts w:ascii="Cambria Math" w:hAnsi="Cambria Math"/>
            <w:sz w:val="24"/>
            <w:szCs w:val="24"/>
          </w:rPr>
          <m:t>=</m:t>
        </m:r>
        <w:proofErr w:type="gramEnd"/>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F</m:t>
            </m:r>
          </m:e>
          <m:sub>
            <m:r>
              <w:rPr>
                <w:rFonts w:ascii="Cambria Math" w:hAnsi="Cambria Math"/>
                <w:sz w:val="24"/>
                <w:szCs w:val="24"/>
              </w:rPr>
              <m:t>b</m:t>
            </m:r>
          </m:sub>
        </m:sSub>
      </m:oMath>
      <w:r w:rsidR="000B6BBA">
        <w:rPr>
          <w:sz w:val="24"/>
          <w:szCs w:val="24"/>
        </w:rPr>
        <w:t xml:space="preserve"> </w:t>
      </w:r>
      <w:r w:rsidR="00BC35DC">
        <w:rPr>
          <w:sz w:val="24"/>
          <w:szCs w:val="24"/>
        </w:rPr>
        <w:t>, where</w:t>
      </w:r>
      <w:r w:rsidR="000B6BBA">
        <w:rPr>
          <w:sz w:val="24"/>
          <w:szCs w:val="24"/>
        </w:rPr>
        <w:t xml:space="preserve"> </w:t>
      </w:r>
      <m:oMath>
        <m:sSub>
          <m:sSubPr>
            <m:ctrlPr>
              <w:rPr>
                <w:rFonts w:ascii="Cambria Math" w:hAnsi="Cambria Math"/>
                <w:i/>
                <w:sz w:val="24"/>
                <w:szCs w:val="24"/>
              </w:rPr>
            </m:ctrlPr>
          </m:sSubPr>
          <m:e>
            <m:r>
              <m:rPr>
                <m:sty m:val="bi"/>
              </m:rPr>
              <w:rPr>
                <w:rFonts w:ascii="Cambria Math" w:hAnsi="Cambria Math"/>
                <w:sz w:val="24"/>
                <w:szCs w:val="24"/>
              </w:rPr>
              <m:t>F</m:t>
            </m:r>
          </m:e>
          <m:sub>
            <m:r>
              <w:rPr>
                <w:rFonts w:ascii="Cambria Math" w:hAnsi="Cambria Math"/>
                <w:sz w:val="24"/>
                <w:szCs w:val="24"/>
              </w:rPr>
              <m:t>b</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ave</m:t>
                </m:r>
              </m:sub>
            </m:sSub>
          </m:e>
        </m:d>
        <m:r>
          <m:rPr>
            <m:sty m:val="bi"/>
          </m:rPr>
          <w:rPr>
            <w:rFonts w:ascii="Cambria Math" w:hAnsi="Cambria Math"/>
            <w:sz w:val="24"/>
            <w:szCs w:val="24"/>
          </w:rPr>
          <m:t>g</m:t>
        </m:r>
      </m:oMath>
      <w:r w:rsidR="0021387D">
        <w:rPr>
          <w:rFonts w:eastAsiaTheme="minorEastAsia"/>
          <w:b/>
          <w:sz w:val="24"/>
          <w:szCs w:val="24"/>
        </w:rPr>
        <w:t xml:space="preserve"> </w:t>
      </w:r>
      <w:bookmarkStart w:id="26" w:name="ZOTERO_BREF_eTKrY0ptgB3o"/>
      <w:r w:rsidR="00902BB5" w:rsidRPr="00902BB5">
        <w:rPr>
          <w:rFonts w:ascii="Calibri" w:hAnsi="Calibri" w:cs="Calibri"/>
          <w:sz w:val="24"/>
        </w:rPr>
        <w:t>[11]</w:t>
      </w:r>
      <w:bookmarkEnd w:id="26"/>
      <w:r w:rsidR="000B6BBA">
        <w:rPr>
          <w:sz w:val="24"/>
          <w:szCs w:val="24"/>
        </w:rPr>
        <w:t xml:space="preserve">. </w:t>
      </w:r>
      <w:r w:rsidR="00730876">
        <w:rPr>
          <w:sz w:val="24"/>
          <w:szCs w:val="24"/>
        </w:rPr>
        <w:t>The</w:t>
      </w:r>
      <w:r w:rsidR="003A7137" w:rsidRPr="008F528C">
        <w:rPr>
          <w:sz w:val="24"/>
          <w:szCs w:val="24"/>
        </w:rPr>
        <w:t xml:space="preserve"> scheme</w:t>
      </w:r>
      <w:r w:rsidR="00EF1EBE">
        <w:rPr>
          <w:sz w:val="24"/>
          <w:szCs w:val="24"/>
        </w:rPr>
        <w:t xml:space="preserve"> showed in E</w:t>
      </w:r>
      <w:r w:rsidR="00730876">
        <w:rPr>
          <w:sz w:val="24"/>
          <w:szCs w:val="24"/>
        </w:rPr>
        <w:t>q. (7)</w:t>
      </w:r>
      <w:r w:rsidR="003A7137" w:rsidRPr="008F528C">
        <w:rPr>
          <w:sz w:val="24"/>
          <w:szCs w:val="24"/>
        </w:rPr>
        <w:t xml:space="preserve"> introduces a free parameter </w:t>
      </w:r>
      <w:r w:rsidR="003A7137" w:rsidRPr="008F528C">
        <w:rPr>
          <w:noProof/>
          <w:sz w:val="24"/>
          <w:szCs w:val="24"/>
        </w:rPr>
        <w:drawing>
          <wp:inline distT="0" distB="0" distL="0" distR="0" wp14:anchorId="43F5C21A" wp14:editId="46242E6B">
            <wp:extent cx="82550" cy="67310"/>
            <wp:effectExtent l="0" t="0" r="0" b="0"/>
            <wp:docPr id="25" name="Imagen 25" descr="12§display§\sigma§png§600§FALSE§" title="TexMaths"/>
            <wp:cNvGraphicFramePr/>
            <a:graphic xmlns:a="http://schemas.openxmlformats.org/drawingml/2006/main">
              <a:graphicData uri="http://schemas.openxmlformats.org/drawingml/2006/picture">
                <pic:pic xmlns:pic="http://schemas.openxmlformats.org/drawingml/2006/picture">
                  <pic:nvPicPr>
                    <pic:cNvPr id="24" name="" descr="12§display§\sigma§png§600§FALSE§"/>
                    <pic:cNvPicPr/>
                  </pic:nvPicPr>
                  <pic:blipFill>
                    <a:blip r:embed="rId24"/>
                    <a:stretch/>
                  </pic:blipFill>
                  <pic:spPr>
                    <a:xfrm>
                      <a:off x="0" y="0"/>
                      <a:ext cx="82080" cy="66600"/>
                    </a:xfrm>
                    <a:prstGeom prst="rect">
                      <a:avLst/>
                    </a:prstGeom>
                    <a:ln>
                      <a:noFill/>
                    </a:ln>
                  </pic:spPr>
                </pic:pic>
              </a:graphicData>
            </a:graphic>
          </wp:inline>
        </w:drawing>
      </w:r>
      <w:r w:rsidR="003A7137" w:rsidRPr="008F528C">
        <w:rPr>
          <w:sz w:val="24"/>
          <w:szCs w:val="24"/>
        </w:rPr>
        <w:t xml:space="preserve"> that can be employed to approximately achieve thermodynamic consistency.  For the particular case of </w:t>
      </w:r>
      <w:r w:rsidR="003A7137" w:rsidRPr="008F528C">
        <w:rPr>
          <w:noProof/>
          <w:sz w:val="24"/>
          <w:szCs w:val="24"/>
        </w:rPr>
        <w:drawing>
          <wp:inline distT="0" distB="0" distL="0" distR="0" wp14:anchorId="7515A9F1" wp14:editId="5B25720B">
            <wp:extent cx="360680" cy="103505"/>
            <wp:effectExtent l="0" t="0" r="0" b="0"/>
            <wp:docPr id="26" name="Imagen 26" descr="12§display§\sigma=0§png§600§FALSE§" title="TexMaths"/>
            <wp:cNvGraphicFramePr/>
            <a:graphic xmlns:a="http://schemas.openxmlformats.org/drawingml/2006/main">
              <a:graphicData uri="http://schemas.openxmlformats.org/drawingml/2006/picture">
                <pic:pic xmlns:pic="http://schemas.openxmlformats.org/drawingml/2006/picture">
                  <pic:nvPicPr>
                    <pic:cNvPr id="25" name="" descr="12§display§\sigma=0§png§600§FALSE§"/>
                    <pic:cNvPicPr/>
                  </pic:nvPicPr>
                  <pic:blipFill>
                    <a:blip r:embed="rId25"/>
                    <a:stretch/>
                  </pic:blipFill>
                  <pic:spPr>
                    <a:xfrm>
                      <a:off x="0" y="0"/>
                      <a:ext cx="360000" cy="102960"/>
                    </a:xfrm>
                    <a:prstGeom prst="rect">
                      <a:avLst/>
                    </a:prstGeom>
                    <a:ln>
                      <a:noFill/>
                    </a:ln>
                  </pic:spPr>
                </pic:pic>
              </a:graphicData>
            </a:graphic>
          </wp:inline>
        </w:drawing>
      </w:r>
      <w:r w:rsidR="003A7137" w:rsidRPr="008F528C">
        <w:rPr>
          <w:sz w:val="24"/>
          <w:szCs w:val="24"/>
        </w:rPr>
        <w:t xml:space="preserve"> the new forcing scheme reduces to the version of the forcing </w:t>
      </w:r>
      <w:r w:rsidR="003A7137" w:rsidRPr="008F528C">
        <w:rPr>
          <w:sz w:val="24"/>
          <w:szCs w:val="24"/>
        </w:rPr>
        <w:lastRenderedPageBreak/>
        <w:t xml:space="preserve">scheme of </w:t>
      </w:r>
      <w:proofErr w:type="spellStart"/>
      <w:r w:rsidR="003A7137" w:rsidRPr="008F528C">
        <w:rPr>
          <w:sz w:val="24"/>
          <w:szCs w:val="24"/>
        </w:rPr>
        <w:t>Guo</w:t>
      </w:r>
      <w:proofErr w:type="spellEnd"/>
      <w:r w:rsidR="003A7137" w:rsidRPr="008F528C">
        <w:rPr>
          <w:sz w:val="24"/>
          <w:szCs w:val="24"/>
        </w:rPr>
        <w:t xml:space="preserve"> et al. </w:t>
      </w:r>
      <w:bookmarkStart w:id="27" w:name="ZOTERO_BREF_0vpS8PSmjkDM"/>
      <w:r w:rsidR="00902BB5" w:rsidRPr="00902BB5">
        <w:rPr>
          <w:rFonts w:ascii="Calibri" w:hAnsi="Calibri" w:cs="Calibri"/>
          <w:sz w:val="24"/>
        </w:rPr>
        <w:t>[19]</w:t>
      </w:r>
      <w:bookmarkEnd w:id="27"/>
      <w:r w:rsidR="003A7137" w:rsidRPr="008F528C">
        <w:rPr>
          <w:sz w:val="24"/>
          <w:szCs w:val="24"/>
        </w:rPr>
        <w:t>. This later scheme was shown to be thermodynamically inconsistent considering that the Chapman-</w:t>
      </w:r>
      <w:proofErr w:type="spellStart"/>
      <w:r w:rsidR="003A7137" w:rsidRPr="008F528C">
        <w:rPr>
          <w:sz w:val="24"/>
          <w:szCs w:val="24"/>
        </w:rPr>
        <w:t>Enskog</w:t>
      </w:r>
      <w:proofErr w:type="spellEnd"/>
      <w:r w:rsidR="003A7137" w:rsidRPr="008F528C">
        <w:rPr>
          <w:sz w:val="24"/>
          <w:szCs w:val="24"/>
        </w:rPr>
        <w:t xml:space="preserve"> analysis implies that the potential </w:t>
      </w:r>
      <w:r w:rsidR="003A7137" w:rsidRPr="008F528C">
        <w:rPr>
          <w:noProof/>
          <w:sz w:val="24"/>
          <w:szCs w:val="24"/>
        </w:rPr>
        <w:drawing>
          <wp:inline distT="0" distB="0" distL="0" distR="0" wp14:anchorId="4694F4A0" wp14:editId="5B7975CA">
            <wp:extent cx="92710" cy="138430"/>
            <wp:effectExtent l="0" t="0" r="0" b="0"/>
            <wp:docPr id="27" name="Imagen 27" descr="12§display§\psi§png§600§FALSE§" title="TexMaths"/>
            <wp:cNvGraphicFramePr/>
            <a:graphic xmlns:a="http://schemas.openxmlformats.org/drawingml/2006/main">
              <a:graphicData uri="http://schemas.openxmlformats.org/drawingml/2006/picture">
                <pic:pic xmlns:pic="http://schemas.openxmlformats.org/drawingml/2006/picture">
                  <pic:nvPicPr>
                    <pic:cNvPr id="26" name="" descr="12§display§\psi§png§600§FALSE§"/>
                    <pic:cNvPicPr/>
                  </pic:nvPicPr>
                  <pic:blipFill>
                    <a:blip r:embed="rId26"/>
                    <a:stretch/>
                  </pic:blipFill>
                  <pic:spPr>
                    <a:xfrm>
                      <a:off x="0" y="0"/>
                      <a:ext cx="92160" cy="137880"/>
                    </a:xfrm>
                    <a:prstGeom prst="rect">
                      <a:avLst/>
                    </a:prstGeom>
                    <a:ln>
                      <a:noFill/>
                    </a:ln>
                  </pic:spPr>
                </pic:pic>
              </a:graphicData>
            </a:graphic>
          </wp:inline>
        </w:drawing>
      </w:r>
      <w:r w:rsidR="003A7137" w:rsidRPr="008F528C">
        <w:rPr>
          <w:sz w:val="24"/>
          <w:szCs w:val="24"/>
        </w:rPr>
        <w:t xml:space="preserve"> is defined as:</w:t>
      </w:r>
    </w:p>
    <w:p w:rsidR="003A7137" w:rsidRPr="008F528C" w:rsidRDefault="003A7137" w:rsidP="008A2E8F">
      <w:pPr>
        <w:tabs>
          <w:tab w:val="center" w:pos="4986"/>
          <w:tab w:val="right" w:pos="9972"/>
        </w:tabs>
        <w:jc w:val="right"/>
        <w:textAlignment w:val="center"/>
        <w:rPr>
          <w:sz w:val="24"/>
          <w:szCs w:val="24"/>
        </w:rPr>
      </w:pPr>
      <w:r w:rsidRPr="008F528C">
        <w:rPr>
          <w:noProof/>
          <w:sz w:val="24"/>
          <w:szCs w:val="24"/>
        </w:rPr>
        <w:drawing>
          <wp:inline distT="0" distB="0" distL="0" distR="0" wp14:anchorId="5DA8B427" wp14:editId="2C1419FB">
            <wp:extent cx="1624330" cy="363220"/>
            <wp:effectExtent l="0" t="0" r="0" b="0"/>
            <wp:docPr id="28" name="Imagen 28" descr="12§display§\psi(\rho) = \sqrt{\dfrac{2(p_{EOS}-\rho c_s^2)}{Gc^2}}§png§600§FALSE§" title="TexMaths"/>
            <wp:cNvGraphicFramePr/>
            <a:graphic xmlns:a="http://schemas.openxmlformats.org/drawingml/2006/main">
              <a:graphicData uri="http://schemas.openxmlformats.org/drawingml/2006/picture">
                <pic:pic xmlns:pic="http://schemas.openxmlformats.org/drawingml/2006/picture">
                  <pic:nvPicPr>
                    <pic:cNvPr id="27" name="" descr="12§display§\psi(\rho) = \sqrt{\dfrac{2(p_{EOS}-\rho c_s^2)}{Gc^2}}§png§600§FALSE§"/>
                    <pic:cNvPicPr/>
                  </pic:nvPicPr>
                  <pic:blipFill>
                    <a:blip r:embed="rId27"/>
                    <a:stretch/>
                  </pic:blipFill>
                  <pic:spPr>
                    <a:xfrm>
                      <a:off x="0" y="0"/>
                      <a:ext cx="1623600" cy="362520"/>
                    </a:xfrm>
                    <a:prstGeom prst="rect">
                      <a:avLst/>
                    </a:prstGeom>
                    <a:ln>
                      <a:noFill/>
                    </a:ln>
                  </pic:spPr>
                </pic:pic>
              </a:graphicData>
            </a:graphic>
          </wp:inline>
        </w:drawing>
      </w:r>
      <w:r w:rsidR="008A2E8F">
        <w:rPr>
          <w:sz w:val="24"/>
          <w:szCs w:val="24"/>
        </w:rPr>
        <w:t xml:space="preserve">                                                       </w:t>
      </w:r>
      <w:r w:rsidRPr="008F528C">
        <w:rPr>
          <w:sz w:val="24"/>
          <w:szCs w:val="24"/>
        </w:rPr>
        <w:t>(</w:t>
      </w:r>
      <w:r w:rsidRPr="008F528C">
        <w:rPr>
          <w:sz w:val="24"/>
          <w:szCs w:val="24"/>
        </w:rPr>
        <w:fldChar w:fldCharType="begin"/>
      </w:r>
      <w:r w:rsidRPr="008F528C">
        <w:rPr>
          <w:sz w:val="24"/>
          <w:szCs w:val="24"/>
        </w:rPr>
        <w:instrText>SEQ Equation \* ARABIC</w:instrText>
      </w:r>
      <w:r w:rsidRPr="008F528C">
        <w:rPr>
          <w:sz w:val="24"/>
          <w:szCs w:val="24"/>
        </w:rPr>
        <w:fldChar w:fldCharType="separate"/>
      </w:r>
      <w:r w:rsidR="00F3381D">
        <w:rPr>
          <w:noProof/>
          <w:sz w:val="24"/>
          <w:szCs w:val="24"/>
        </w:rPr>
        <w:t>3</w:t>
      </w:r>
      <w:r w:rsidRPr="008F528C">
        <w:rPr>
          <w:sz w:val="24"/>
          <w:szCs w:val="24"/>
        </w:rPr>
        <w:fldChar w:fldCharType="end"/>
      </w:r>
      <w:r w:rsidRPr="008F528C">
        <w:rPr>
          <w:sz w:val="24"/>
          <w:szCs w:val="24"/>
        </w:rPr>
        <w:t>)</w:t>
      </w:r>
    </w:p>
    <w:p w:rsidR="003A7137" w:rsidRPr="008F528C" w:rsidRDefault="003A7137" w:rsidP="003A7137">
      <w:pPr>
        <w:tabs>
          <w:tab w:val="center" w:pos="4986"/>
          <w:tab w:val="right" w:pos="9972"/>
        </w:tabs>
        <w:textAlignment w:val="center"/>
        <w:rPr>
          <w:sz w:val="24"/>
          <w:szCs w:val="24"/>
        </w:rPr>
      </w:pPr>
      <w:r w:rsidRPr="008F528C">
        <w:rPr>
          <w:sz w:val="24"/>
          <w:szCs w:val="24"/>
        </w:rPr>
        <w:t>For a flat interface, the normal pressure is calculated from the discrete fo</w:t>
      </w:r>
      <w:r w:rsidR="00116908">
        <w:rPr>
          <w:sz w:val="24"/>
          <w:szCs w:val="24"/>
        </w:rPr>
        <w:t xml:space="preserve">rm of the pressure tensor </w:t>
      </w:r>
      <w:bookmarkStart w:id="28" w:name="ZOTERO_BREF_zj8rFtMLxtn3"/>
      <w:r w:rsidR="00902BB5" w:rsidRPr="00902BB5">
        <w:rPr>
          <w:rFonts w:ascii="Calibri" w:hAnsi="Calibri" w:cs="Calibri"/>
          <w:sz w:val="24"/>
        </w:rPr>
        <w:t>[22]</w:t>
      </w:r>
      <w:bookmarkEnd w:id="28"/>
      <w:r w:rsidRPr="008F528C">
        <w:rPr>
          <w:sz w:val="24"/>
          <w:szCs w:val="24"/>
        </w:rPr>
        <w:t xml:space="preserve"> as: </w:t>
      </w:r>
    </w:p>
    <w:p w:rsidR="003A7137" w:rsidRPr="008F528C" w:rsidRDefault="003A7137" w:rsidP="008A2E8F">
      <w:pPr>
        <w:tabs>
          <w:tab w:val="center" w:pos="4986"/>
          <w:tab w:val="right" w:pos="9972"/>
        </w:tabs>
        <w:jc w:val="right"/>
        <w:textAlignment w:val="center"/>
        <w:rPr>
          <w:sz w:val="24"/>
          <w:szCs w:val="24"/>
        </w:rPr>
      </w:pPr>
      <w:r w:rsidRPr="008F528C">
        <w:rPr>
          <w:sz w:val="24"/>
          <w:szCs w:val="24"/>
        </w:rPr>
        <w:tab/>
      </w:r>
      <w:r w:rsidRPr="008F528C">
        <w:rPr>
          <w:noProof/>
          <w:sz w:val="24"/>
          <w:szCs w:val="24"/>
        </w:rPr>
        <w:drawing>
          <wp:inline distT="0" distB="0" distL="0" distR="0" wp14:anchorId="1A35758C" wp14:editId="0FEB3AA7">
            <wp:extent cx="3157855" cy="454025"/>
            <wp:effectExtent l="0" t="0" r="0" b="0"/>
            <wp:docPr id="29" name="Imagen 29" descr="12§display§P_n = \rho c_s^2  + \dfrac{Gc^2}{2}\psi^2 + \dfrac{Gc^4}{12}  \left [  \alpha \left(  \dfrac{d\psi}{dn} \right )^2  + \beta \psi \dfrac{d^2\psi}{dn^2} \right ]§png§600§FALSE§" title="TexMaths"/>
            <wp:cNvGraphicFramePr/>
            <a:graphic xmlns:a="http://schemas.openxmlformats.org/drawingml/2006/main">
              <a:graphicData uri="http://schemas.openxmlformats.org/drawingml/2006/picture">
                <pic:pic xmlns:pic="http://schemas.openxmlformats.org/drawingml/2006/picture">
                  <pic:nvPicPr>
                    <pic:cNvPr id="28" name="" descr="12§display§P_n = \rho c_s^2  + \dfrac{Gc^2}{2}\psi^2 + \dfrac{Gc^4}{12}  \left [  \alpha \left(  \dfrac{d\psi}{dn} \right )^2  + \beta \psi \dfrac{d^2\psi}{dn^2} \right ]§png§600§FALSE§"/>
                    <pic:cNvPicPr/>
                  </pic:nvPicPr>
                  <pic:blipFill>
                    <a:blip r:embed="rId28"/>
                    <a:stretch/>
                  </pic:blipFill>
                  <pic:spPr>
                    <a:xfrm>
                      <a:off x="0" y="0"/>
                      <a:ext cx="3157200" cy="453240"/>
                    </a:xfrm>
                    <a:prstGeom prst="rect">
                      <a:avLst/>
                    </a:prstGeom>
                    <a:ln>
                      <a:noFill/>
                    </a:ln>
                  </pic:spPr>
                </pic:pic>
              </a:graphicData>
            </a:graphic>
          </wp:inline>
        </w:drawing>
      </w:r>
      <w:r w:rsidR="008A2E8F">
        <w:rPr>
          <w:sz w:val="24"/>
          <w:szCs w:val="24"/>
        </w:rPr>
        <w:t xml:space="preserve">                             </w:t>
      </w:r>
      <w:r w:rsidRPr="008F528C">
        <w:rPr>
          <w:sz w:val="24"/>
          <w:szCs w:val="24"/>
        </w:rPr>
        <w:t>(</w:t>
      </w:r>
      <w:r w:rsidRPr="008F528C">
        <w:rPr>
          <w:sz w:val="24"/>
          <w:szCs w:val="24"/>
        </w:rPr>
        <w:fldChar w:fldCharType="begin"/>
      </w:r>
      <w:r w:rsidRPr="008F528C">
        <w:rPr>
          <w:sz w:val="24"/>
          <w:szCs w:val="24"/>
        </w:rPr>
        <w:instrText>SEQ Equation \* ARABIC</w:instrText>
      </w:r>
      <w:r w:rsidRPr="008F528C">
        <w:rPr>
          <w:sz w:val="24"/>
          <w:szCs w:val="24"/>
        </w:rPr>
        <w:fldChar w:fldCharType="separate"/>
      </w:r>
      <w:r w:rsidR="00F3381D">
        <w:rPr>
          <w:noProof/>
          <w:sz w:val="24"/>
          <w:szCs w:val="24"/>
        </w:rPr>
        <w:t>4</w:t>
      </w:r>
      <w:r w:rsidRPr="008F528C">
        <w:rPr>
          <w:sz w:val="24"/>
          <w:szCs w:val="24"/>
        </w:rPr>
        <w:fldChar w:fldCharType="end"/>
      </w:r>
      <w:r w:rsidRPr="008F528C">
        <w:rPr>
          <w:sz w:val="24"/>
          <w:szCs w:val="24"/>
        </w:rPr>
        <w:t>)</w:t>
      </w:r>
    </w:p>
    <w:p w:rsidR="003A7137" w:rsidRPr="008F528C" w:rsidRDefault="003A7137" w:rsidP="003A7137">
      <w:pPr>
        <w:tabs>
          <w:tab w:val="center" w:pos="4986"/>
          <w:tab w:val="right" w:pos="9972"/>
        </w:tabs>
        <w:textAlignment w:val="center"/>
        <w:rPr>
          <w:sz w:val="24"/>
          <w:szCs w:val="24"/>
        </w:rPr>
      </w:pPr>
      <w:proofErr w:type="gramStart"/>
      <w:r w:rsidRPr="008F528C">
        <w:rPr>
          <w:sz w:val="24"/>
          <w:szCs w:val="24"/>
        </w:rPr>
        <w:t>where</w:t>
      </w:r>
      <w:proofErr w:type="gramEnd"/>
      <w:r w:rsidRPr="008F528C">
        <w:rPr>
          <w:sz w:val="24"/>
          <w:szCs w:val="24"/>
        </w:rPr>
        <w:t xml:space="preserve"> </w:t>
      </w:r>
      <w:r w:rsidRPr="008F528C">
        <w:rPr>
          <w:i/>
          <w:iCs/>
          <w:sz w:val="24"/>
          <w:szCs w:val="24"/>
        </w:rPr>
        <w:t>n</w:t>
      </w:r>
      <w:r w:rsidRPr="008F528C">
        <w:rPr>
          <w:sz w:val="24"/>
          <w:szCs w:val="24"/>
        </w:rPr>
        <w:t xml:space="preserve"> indicates the direction normal to the interface and </w:t>
      </w:r>
      <w:r w:rsidRPr="008F528C">
        <w:rPr>
          <w:noProof/>
          <w:sz w:val="24"/>
          <w:szCs w:val="24"/>
        </w:rPr>
        <w:drawing>
          <wp:inline distT="0" distB="0" distL="0" distR="0" wp14:anchorId="4E35D463" wp14:editId="0221AAE4">
            <wp:extent cx="365125" cy="103505"/>
            <wp:effectExtent l="0" t="0" r="0" b="0"/>
            <wp:docPr id="30" name="Imagen 30" descr="12§display§\alpha = 0§png§600§FALSE§" title="TexMaths"/>
            <wp:cNvGraphicFramePr/>
            <a:graphic xmlns:a="http://schemas.openxmlformats.org/drawingml/2006/main">
              <a:graphicData uri="http://schemas.openxmlformats.org/drawingml/2006/picture">
                <pic:pic xmlns:pic="http://schemas.openxmlformats.org/drawingml/2006/picture">
                  <pic:nvPicPr>
                    <pic:cNvPr id="29" name="" descr="12§display§\alpha = 0§png§600§FALSE§"/>
                    <pic:cNvPicPr/>
                  </pic:nvPicPr>
                  <pic:blipFill>
                    <a:blip r:embed="rId29"/>
                    <a:stretch/>
                  </pic:blipFill>
                  <pic:spPr>
                    <a:xfrm>
                      <a:off x="0" y="0"/>
                      <a:ext cx="364320" cy="102960"/>
                    </a:xfrm>
                    <a:prstGeom prst="rect">
                      <a:avLst/>
                    </a:prstGeom>
                    <a:ln>
                      <a:noFill/>
                    </a:ln>
                  </pic:spPr>
                </pic:pic>
              </a:graphicData>
            </a:graphic>
          </wp:inline>
        </w:drawing>
      </w:r>
      <w:r w:rsidRPr="008F528C">
        <w:rPr>
          <w:sz w:val="24"/>
          <w:szCs w:val="24"/>
        </w:rPr>
        <w:t xml:space="preserve"> and </w:t>
      </w:r>
      <w:r w:rsidRPr="008F528C">
        <w:rPr>
          <w:noProof/>
          <w:sz w:val="24"/>
          <w:szCs w:val="24"/>
        </w:rPr>
        <w:drawing>
          <wp:inline distT="0" distB="0" distL="0" distR="0" wp14:anchorId="60A5A6E5" wp14:editId="4E0096A1">
            <wp:extent cx="360680" cy="138430"/>
            <wp:effectExtent l="0" t="0" r="0" b="0"/>
            <wp:docPr id="31" name="Imagen 31" descr="12§display§\beta = 3§png§600§FALSE§" title="TexMaths"/>
            <wp:cNvGraphicFramePr/>
            <a:graphic xmlns:a="http://schemas.openxmlformats.org/drawingml/2006/main">
              <a:graphicData uri="http://schemas.openxmlformats.org/drawingml/2006/picture">
                <pic:pic xmlns:pic="http://schemas.openxmlformats.org/drawingml/2006/picture">
                  <pic:nvPicPr>
                    <pic:cNvPr id="30" name="" descr="12§display§\beta = 3§png§600§FALSE§"/>
                    <pic:cNvPicPr/>
                  </pic:nvPicPr>
                  <pic:blipFill>
                    <a:blip r:embed="rId30"/>
                    <a:stretch/>
                  </pic:blipFill>
                  <pic:spPr>
                    <a:xfrm>
                      <a:off x="0" y="0"/>
                      <a:ext cx="360000" cy="137880"/>
                    </a:xfrm>
                    <a:prstGeom prst="rect">
                      <a:avLst/>
                    </a:prstGeom>
                    <a:ln>
                      <a:noFill/>
                    </a:ln>
                  </pic:spPr>
                </pic:pic>
              </a:graphicData>
            </a:graphic>
          </wp:inline>
        </w:drawing>
      </w:r>
      <w:r w:rsidRPr="008F528C">
        <w:rPr>
          <w:sz w:val="24"/>
          <w:szCs w:val="24"/>
        </w:rPr>
        <w:t xml:space="preserve"> for the case of first neighbor interaction. Therefore, the mechanical stability condition satisfied by the LB simulation is equivalent to the Maxwell equal-area rule, provided that </w:t>
      </w:r>
      <w:r w:rsidRPr="008F528C">
        <w:rPr>
          <w:noProof/>
          <w:sz w:val="24"/>
          <w:szCs w:val="24"/>
        </w:rPr>
        <w:drawing>
          <wp:inline distT="0" distB="0" distL="0" distR="0" wp14:anchorId="079F7D80" wp14:editId="0C9E5744">
            <wp:extent cx="162560" cy="129540"/>
            <wp:effectExtent l="0" t="0" r="0" b="0"/>
            <wp:docPr id="32" name="Imagen 32" descr="12§display§P_n§png§600§FALSE§" title="TexMaths"/>
            <wp:cNvGraphicFramePr/>
            <a:graphic xmlns:a="http://schemas.openxmlformats.org/drawingml/2006/main">
              <a:graphicData uri="http://schemas.openxmlformats.org/drawingml/2006/picture">
                <pic:pic xmlns:pic="http://schemas.openxmlformats.org/drawingml/2006/picture">
                  <pic:nvPicPr>
                    <pic:cNvPr id="31" name="" descr="12§display§P_n§png§600§FALSE§"/>
                    <pic:cNvPicPr/>
                  </pic:nvPicPr>
                  <pic:blipFill>
                    <a:blip r:embed="rId31"/>
                    <a:stretch/>
                  </pic:blipFill>
                  <pic:spPr>
                    <a:xfrm>
                      <a:off x="0" y="0"/>
                      <a:ext cx="162000" cy="128880"/>
                    </a:xfrm>
                    <a:prstGeom prst="rect">
                      <a:avLst/>
                    </a:prstGeom>
                    <a:ln>
                      <a:noFill/>
                    </a:ln>
                  </pic:spPr>
                </pic:pic>
              </a:graphicData>
            </a:graphic>
          </wp:inline>
        </w:drawing>
      </w:r>
      <w:r w:rsidRPr="008F528C">
        <w:rPr>
          <w:sz w:val="24"/>
          <w:szCs w:val="24"/>
        </w:rPr>
        <w:t xml:space="preserve"> </w:t>
      </w:r>
      <w:r w:rsidR="009F13C4">
        <w:rPr>
          <w:sz w:val="24"/>
          <w:szCs w:val="24"/>
        </w:rPr>
        <w:t>is</w:t>
      </w:r>
      <w:r w:rsidRPr="008F528C">
        <w:rPr>
          <w:sz w:val="24"/>
          <w:szCs w:val="24"/>
        </w:rPr>
        <w:t xml:space="preserve"> equal to the static pressure at equilibrium in the bulk </w:t>
      </w:r>
      <w:bookmarkStart w:id="29" w:name="ZOTERO_BREF_LHaeCzIO8TIf"/>
      <w:r w:rsidR="00902BB5" w:rsidRPr="00902BB5">
        <w:rPr>
          <w:rFonts w:ascii="Calibri" w:hAnsi="Calibri" w:cs="Calibri"/>
          <w:sz w:val="24"/>
        </w:rPr>
        <w:t>[22]</w:t>
      </w:r>
      <w:bookmarkEnd w:id="29"/>
      <w:r w:rsidRPr="008F528C">
        <w:rPr>
          <w:sz w:val="24"/>
          <w:szCs w:val="24"/>
        </w:rPr>
        <w:t>, that is:</w:t>
      </w:r>
    </w:p>
    <w:p w:rsidR="003A7137" w:rsidRPr="008F528C" w:rsidRDefault="003A7137" w:rsidP="008A2E8F">
      <w:pPr>
        <w:tabs>
          <w:tab w:val="center" w:pos="4986"/>
          <w:tab w:val="right" w:pos="9972"/>
        </w:tabs>
        <w:ind w:firstLine="360"/>
        <w:jc w:val="right"/>
        <w:textAlignment w:val="center"/>
        <w:rPr>
          <w:sz w:val="24"/>
          <w:szCs w:val="24"/>
        </w:rPr>
      </w:pPr>
      <w:r w:rsidRPr="008F528C">
        <w:rPr>
          <w:sz w:val="24"/>
          <w:szCs w:val="24"/>
        </w:rPr>
        <w:tab/>
      </w:r>
      <w:r w:rsidRPr="008F528C">
        <w:rPr>
          <w:noProof/>
          <w:sz w:val="24"/>
          <w:szCs w:val="24"/>
        </w:rPr>
        <w:drawing>
          <wp:inline distT="0" distB="0" distL="0" distR="0" wp14:anchorId="31869549" wp14:editId="1319D33C">
            <wp:extent cx="2495550" cy="393700"/>
            <wp:effectExtent l="0" t="0" r="0" b="0"/>
            <wp:docPr id="33" name="Imagen 33" descr="12§display§\int_{\rho_g}^{\rho_l} \left( p_0 - \rho c_s^2 - \dfrac{Gc^2}{2} \psi^2 \right) \dfrac{\psi'}{\psi^{1+\varepsilon}}d\rho = 0§png§600§FALSE§" title="TexMaths"/>
            <wp:cNvGraphicFramePr/>
            <a:graphic xmlns:a="http://schemas.openxmlformats.org/drawingml/2006/main">
              <a:graphicData uri="http://schemas.openxmlformats.org/drawingml/2006/picture">
                <pic:pic xmlns:pic="http://schemas.openxmlformats.org/drawingml/2006/picture">
                  <pic:nvPicPr>
                    <pic:cNvPr id="32" name="" descr="12§display§\int_{\rho_g}^{\rho_l} \left( p_0 - \rho c_s^2 - \dfrac{Gc^2}{2} \psi^2 \right) \dfrac{\psi'}{\psi^{1+\varepsilon}}d\rho = 0§png§600§FALSE§"/>
                    <pic:cNvPicPr/>
                  </pic:nvPicPr>
                  <pic:blipFill>
                    <a:blip r:embed="rId32"/>
                    <a:stretch/>
                  </pic:blipFill>
                  <pic:spPr>
                    <a:xfrm>
                      <a:off x="0" y="0"/>
                      <a:ext cx="2494800" cy="393120"/>
                    </a:xfrm>
                    <a:prstGeom prst="rect">
                      <a:avLst/>
                    </a:prstGeom>
                    <a:ln>
                      <a:noFill/>
                    </a:ln>
                  </pic:spPr>
                </pic:pic>
              </a:graphicData>
            </a:graphic>
          </wp:inline>
        </w:drawing>
      </w:r>
      <w:r w:rsidR="008A2E8F">
        <w:rPr>
          <w:sz w:val="24"/>
          <w:szCs w:val="24"/>
        </w:rPr>
        <w:t xml:space="preserve">                                   </w:t>
      </w:r>
      <w:r w:rsidRPr="008F528C">
        <w:rPr>
          <w:sz w:val="24"/>
          <w:szCs w:val="24"/>
        </w:rPr>
        <w:t>(</w:t>
      </w:r>
      <w:r w:rsidRPr="008F528C">
        <w:rPr>
          <w:sz w:val="24"/>
          <w:szCs w:val="24"/>
        </w:rPr>
        <w:fldChar w:fldCharType="begin"/>
      </w:r>
      <w:r w:rsidRPr="008F528C">
        <w:rPr>
          <w:sz w:val="24"/>
          <w:szCs w:val="24"/>
        </w:rPr>
        <w:instrText>SEQ Equation \* ARABIC</w:instrText>
      </w:r>
      <w:r w:rsidRPr="008F528C">
        <w:rPr>
          <w:sz w:val="24"/>
          <w:szCs w:val="24"/>
        </w:rPr>
        <w:fldChar w:fldCharType="separate"/>
      </w:r>
      <w:r w:rsidR="00F3381D">
        <w:rPr>
          <w:noProof/>
          <w:sz w:val="24"/>
          <w:szCs w:val="24"/>
        </w:rPr>
        <w:t>5</w:t>
      </w:r>
      <w:r w:rsidRPr="008F528C">
        <w:rPr>
          <w:sz w:val="24"/>
          <w:szCs w:val="24"/>
        </w:rPr>
        <w:fldChar w:fldCharType="end"/>
      </w:r>
      <w:r w:rsidRPr="008F528C">
        <w:rPr>
          <w:sz w:val="24"/>
          <w:szCs w:val="24"/>
        </w:rPr>
        <w:t>)</w:t>
      </w:r>
    </w:p>
    <w:p w:rsidR="003A7137" w:rsidRPr="008F528C" w:rsidRDefault="009F13C4" w:rsidP="003A7137">
      <w:pPr>
        <w:tabs>
          <w:tab w:val="center" w:pos="4986"/>
          <w:tab w:val="right" w:pos="9972"/>
        </w:tabs>
        <w:rPr>
          <w:sz w:val="24"/>
          <w:szCs w:val="24"/>
        </w:rPr>
      </w:pPr>
      <w:proofErr w:type="gramStart"/>
      <w:r>
        <w:rPr>
          <w:sz w:val="24"/>
          <w:szCs w:val="24"/>
        </w:rPr>
        <w:t>w</w:t>
      </w:r>
      <w:r w:rsidR="003A7137" w:rsidRPr="008F528C">
        <w:rPr>
          <w:sz w:val="24"/>
          <w:szCs w:val="24"/>
        </w:rPr>
        <w:t>here</w:t>
      </w:r>
      <w:r>
        <w:rPr>
          <w:sz w:val="24"/>
          <w:szCs w:val="24"/>
        </w:rPr>
        <w:t xml:space="preserve"> </w:t>
      </w:r>
      <w:proofErr w:type="gramEnd"/>
      <w:r w:rsidR="003A7137" w:rsidRPr="008F528C">
        <w:rPr>
          <w:noProof/>
          <w:sz w:val="24"/>
          <w:szCs w:val="24"/>
        </w:rPr>
        <w:drawing>
          <wp:inline distT="0" distB="0" distL="0" distR="0" wp14:anchorId="60C963BC" wp14:editId="29041351">
            <wp:extent cx="757555" cy="160655"/>
            <wp:effectExtent l="0" t="0" r="0" b="0"/>
            <wp:docPr id="34" name="Imagen 34" descr="12§display§\psi' = d\psi / d\rho§png§600§FALSE§" title="TexMaths"/>
            <wp:cNvGraphicFramePr/>
            <a:graphic xmlns:a="http://schemas.openxmlformats.org/drawingml/2006/main">
              <a:graphicData uri="http://schemas.openxmlformats.org/drawingml/2006/picture">
                <pic:pic xmlns:pic="http://schemas.openxmlformats.org/drawingml/2006/picture">
                  <pic:nvPicPr>
                    <pic:cNvPr id="33" name="" descr="12§display§\psi' = d\psi / d\rho§png§600§FALSE§"/>
                    <pic:cNvPicPr/>
                  </pic:nvPicPr>
                  <pic:blipFill>
                    <a:blip r:embed="rId33"/>
                    <a:stretch/>
                  </pic:blipFill>
                  <pic:spPr>
                    <a:xfrm>
                      <a:off x="0" y="0"/>
                      <a:ext cx="757080" cy="160200"/>
                    </a:xfrm>
                    <a:prstGeom prst="rect">
                      <a:avLst/>
                    </a:prstGeom>
                    <a:ln>
                      <a:noFill/>
                    </a:ln>
                  </pic:spPr>
                </pic:pic>
              </a:graphicData>
            </a:graphic>
          </wp:inline>
        </w:drawing>
      </w:r>
      <w:r w:rsidR="003A7137" w:rsidRPr="008F528C">
        <w:rPr>
          <w:sz w:val="24"/>
          <w:szCs w:val="24"/>
        </w:rPr>
        <w:t xml:space="preserve">, </w:t>
      </w:r>
      <w:r w:rsidR="003A7137" w:rsidRPr="008F528C">
        <w:rPr>
          <w:noProof/>
          <w:sz w:val="24"/>
          <w:szCs w:val="24"/>
        </w:rPr>
        <w:drawing>
          <wp:inline distT="0" distB="0" distL="0" distR="0" wp14:anchorId="1C65D31C" wp14:editId="096093FF">
            <wp:extent cx="720725" cy="153035"/>
            <wp:effectExtent l="0" t="0" r="0" b="0"/>
            <wp:docPr id="35" name="Imagen 35" descr="12§display§\varepsilon = -2\alpha / \beta§png§600§FALSE§" title="TexMaths"/>
            <wp:cNvGraphicFramePr/>
            <a:graphic xmlns:a="http://schemas.openxmlformats.org/drawingml/2006/main">
              <a:graphicData uri="http://schemas.openxmlformats.org/drawingml/2006/picture">
                <pic:pic xmlns:pic="http://schemas.openxmlformats.org/drawingml/2006/picture">
                  <pic:nvPicPr>
                    <pic:cNvPr id="34" name="" descr="12§display§\varepsilon = -2\alpha / \beta§png§600§FALSE§"/>
                    <pic:cNvPicPr/>
                  </pic:nvPicPr>
                  <pic:blipFill>
                    <a:blip r:embed="rId34"/>
                    <a:stretch/>
                  </pic:blipFill>
                  <pic:spPr>
                    <a:xfrm>
                      <a:off x="0" y="0"/>
                      <a:ext cx="720000" cy="152280"/>
                    </a:xfrm>
                    <a:prstGeom prst="rect">
                      <a:avLst/>
                    </a:prstGeom>
                    <a:ln>
                      <a:noFill/>
                    </a:ln>
                  </pic:spPr>
                </pic:pic>
              </a:graphicData>
            </a:graphic>
          </wp:inline>
        </w:drawing>
      </w:r>
      <w:r w:rsidR="003A7137" w:rsidRPr="008F528C">
        <w:rPr>
          <w:sz w:val="24"/>
          <w:szCs w:val="24"/>
        </w:rPr>
        <w:t xml:space="preserve"> </w:t>
      </w:r>
      <w:ins w:id="30" w:author="Alejandro Clausse" w:date="2018-02-03T13:48:00Z">
        <w:r w:rsidR="003A7137" w:rsidRPr="008F528C">
          <w:rPr>
            <w:sz w:val="24"/>
            <w:szCs w:val="24"/>
          </w:rPr>
          <w:t xml:space="preserve"> </w:t>
        </w:r>
      </w:ins>
      <w:r w:rsidR="003A7137" w:rsidRPr="008F528C">
        <w:rPr>
          <w:sz w:val="24"/>
          <w:szCs w:val="24"/>
        </w:rPr>
        <w:t xml:space="preserve">and </w:t>
      </w:r>
      <w:r w:rsidR="003A7137" w:rsidRPr="008F528C">
        <w:rPr>
          <w:noProof/>
          <w:sz w:val="24"/>
          <w:szCs w:val="24"/>
        </w:rPr>
        <w:drawing>
          <wp:inline distT="0" distB="0" distL="0" distR="0" wp14:anchorId="591A414D" wp14:editId="5F48127E">
            <wp:extent cx="1195070" cy="158115"/>
            <wp:effectExtent l="0" t="0" r="0" b="0"/>
            <wp:docPr id="36" name="Imagen 36" descr="12§display§p_0 = p(\rho_l) = p(\rho_g)§png§600§FALSE§" title="TexMaths"/>
            <wp:cNvGraphicFramePr/>
            <a:graphic xmlns:a="http://schemas.openxmlformats.org/drawingml/2006/main">
              <a:graphicData uri="http://schemas.openxmlformats.org/drawingml/2006/picture">
                <pic:pic xmlns:pic="http://schemas.openxmlformats.org/drawingml/2006/picture">
                  <pic:nvPicPr>
                    <pic:cNvPr id="35" name="" descr="12§display§p_0 = p(\rho_l) = p(\rho_g)§png§600§FALSE§"/>
                    <pic:cNvPicPr/>
                  </pic:nvPicPr>
                  <pic:blipFill>
                    <a:blip r:embed="rId35"/>
                    <a:stretch/>
                  </pic:blipFill>
                  <pic:spPr>
                    <a:xfrm>
                      <a:off x="0" y="0"/>
                      <a:ext cx="1194480" cy="157320"/>
                    </a:xfrm>
                    <a:prstGeom prst="rect">
                      <a:avLst/>
                    </a:prstGeom>
                    <a:ln>
                      <a:noFill/>
                    </a:ln>
                  </pic:spPr>
                </pic:pic>
              </a:graphicData>
            </a:graphic>
          </wp:inline>
        </w:drawing>
      </w:r>
      <w:r w:rsidR="003A7137" w:rsidRPr="008F528C">
        <w:rPr>
          <w:sz w:val="24"/>
          <w:szCs w:val="24"/>
        </w:rPr>
        <w:t xml:space="preserve"> with </w:t>
      </w:r>
      <w:r w:rsidR="003A7137" w:rsidRPr="008F528C">
        <w:rPr>
          <w:noProof/>
          <w:sz w:val="24"/>
          <w:szCs w:val="24"/>
        </w:rPr>
        <w:drawing>
          <wp:inline distT="0" distB="0" distL="0" distR="0" wp14:anchorId="6AFA5EB6" wp14:editId="22105E63">
            <wp:extent cx="106045" cy="100330"/>
            <wp:effectExtent l="0" t="0" r="0" b="0"/>
            <wp:docPr id="37" name="Imagen 37" descr="12§display§\rho_l§png§600§FALSE§" title="TexMaths"/>
            <wp:cNvGraphicFramePr/>
            <a:graphic xmlns:a="http://schemas.openxmlformats.org/drawingml/2006/main">
              <a:graphicData uri="http://schemas.openxmlformats.org/drawingml/2006/picture">
                <pic:pic xmlns:pic="http://schemas.openxmlformats.org/drawingml/2006/picture">
                  <pic:nvPicPr>
                    <pic:cNvPr id="36" name="" descr="12§display§\rho_l§png§600§FALSE§"/>
                    <pic:cNvPicPr/>
                  </pic:nvPicPr>
                  <pic:blipFill>
                    <a:blip r:embed="rId36"/>
                    <a:stretch/>
                  </pic:blipFill>
                  <pic:spPr>
                    <a:xfrm>
                      <a:off x="0" y="0"/>
                      <a:ext cx="105480" cy="99720"/>
                    </a:xfrm>
                    <a:prstGeom prst="rect">
                      <a:avLst/>
                    </a:prstGeom>
                    <a:ln>
                      <a:noFill/>
                    </a:ln>
                  </pic:spPr>
                </pic:pic>
              </a:graphicData>
            </a:graphic>
          </wp:inline>
        </w:drawing>
      </w:r>
      <w:r w:rsidR="003A7137" w:rsidRPr="008F528C">
        <w:rPr>
          <w:sz w:val="24"/>
          <w:szCs w:val="24"/>
        </w:rPr>
        <w:t xml:space="preserve"> and </w:t>
      </w:r>
      <w:r w:rsidR="003A7137" w:rsidRPr="008F528C">
        <w:rPr>
          <w:noProof/>
          <w:sz w:val="24"/>
          <w:szCs w:val="24"/>
        </w:rPr>
        <w:drawing>
          <wp:inline distT="0" distB="0" distL="0" distR="0" wp14:anchorId="6901AF97" wp14:editId="00BA1378">
            <wp:extent cx="133350" cy="112395"/>
            <wp:effectExtent l="0" t="0" r="0" b="0"/>
            <wp:docPr id="38" name="Imagen 38" descr="12§display§\rho_g§png§600§FALSE§" title="TexMaths"/>
            <wp:cNvGraphicFramePr/>
            <a:graphic xmlns:a="http://schemas.openxmlformats.org/drawingml/2006/main">
              <a:graphicData uri="http://schemas.openxmlformats.org/drawingml/2006/picture">
                <pic:pic xmlns:pic="http://schemas.openxmlformats.org/drawingml/2006/picture">
                  <pic:nvPicPr>
                    <pic:cNvPr id="37" name="" descr="12§display§\rho_g§png§600§FALSE§"/>
                    <pic:cNvPicPr/>
                  </pic:nvPicPr>
                  <pic:blipFill>
                    <a:blip r:embed="rId37"/>
                    <a:stretch/>
                  </pic:blipFill>
                  <pic:spPr>
                    <a:xfrm>
                      <a:off x="0" y="0"/>
                      <a:ext cx="132840" cy="111600"/>
                    </a:xfrm>
                    <a:prstGeom prst="rect">
                      <a:avLst/>
                    </a:prstGeom>
                    <a:ln>
                      <a:noFill/>
                    </a:ln>
                  </pic:spPr>
                </pic:pic>
              </a:graphicData>
            </a:graphic>
          </wp:inline>
        </w:drawing>
      </w:r>
      <w:r w:rsidR="003A7137" w:rsidRPr="008F528C">
        <w:rPr>
          <w:sz w:val="24"/>
          <w:szCs w:val="24"/>
        </w:rPr>
        <w:t xml:space="preserve"> densities of the liquid and solid phases respectively. Thus, it is clear tha</w:t>
      </w:r>
      <w:r w:rsidR="00EF1EBE">
        <w:rPr>
          <w:sz w:val="24"/>
          <w:szCs w:val="24"/>
        </w:rPr>
        <w:t>t the Maxwell equal-area rule (E</w:t>
      </w:r>
      <w:r w:rsidR="003A7137" w:rsidRPr="008F528C">
        <w:rPr>
          <w:sz w:val="24"/>
          <w:szCs w:val="24"/>
        </w:rPr>
        <w:t xml:space="preserve">q. 6) cannot be </w:t>
      </w:r>
      <w:r w:rsidR="00842263">
        <w:rPr>
          <w:sz w:val="24"/>
          <w:szCs w:val="24"/>
        </w:rPr>
        <w:t>satisfied if a general equation</w:t>
      </w:r>
      <w:r w:rsidR="00EF1EBE">
        <w:rPr>
          <w:sz w:val="24"/>
          <w:szCs w:val="24"/>
        </w:rPr>
        <w:t xml:space="preserve"> of state is employed in E</w:t>
      </w:r>
      <w:r w:rsidR="003A7137" w:rsidRPr="008F528C">
        <w:rPr>
          <w:sz w:val="24"/>
          <w:szCs w:val="24"/>
        </w:rPr>
        <w:t xml:space="preserve">q. (8) because, in general,  </w:t>
      </w:r>
      <w:r w:rsidR="003A7137" w:rsidRPr="008F528C">
        <w:rPr>
          <w:noProof/>
          <w:sz w:val="24"/>
          <w:szCs w:val="24"/>
        </w:rPr>
        <w:drawing>
          <wp:inline distT="0" distB="0" distL="0" distR="0" wp14:anchorId="7D898D60" wp14:editId="21019137">
            <wp:extent cx="1018540" cy="171450"/>
            <wp:effectExtent l="0" t="0" r="0" b="0"/>
            <wp:docPr id="39" name="Imagen 39" descr="12§display§\psi' / \psi^{1+\epsilon} \not{\propto} 1 / \rho^{2}§png§600§FALSE§" title="TexMaths"/>
            <wp:cNvGraphicFramePr/>
            <a:graphic xmlns:a="http://schemas.openxmlformats.org/drawingml/2006/main">
              <a:graphicData uri="http://schemas.openxmlformats.org/drawingml/2006/picture">
                <pic:pic xmlns:pic="http://schemas.openxmlformats.org/drawingml/2006/picture">
                  <pic:nvPicPr>
                    <pic:cNvPr id="38" name="" descr="12§display§\psi' / \psi^{1+\epsilon} \not{\propto} 1 / \rho^{2}§png§600§FALSE§"/>
                    <pic:cNvPicPr/>
                  </pic:nvPicPr>
                  <pic:blipFill>
                    <a:blip r:embed="rId38"/>
                    <a:stretch/>
                  </pic:blipFill>
                  <pic:spPr>
                    <a:xfrm>
                      <a:off x="0" y="0"/>
                      <a:ext cx="1018080" cy="170640"/>
                    </a:xfrm>
                    <a:prstGeom prst="rect">
                      <a:avLst/>
                    </a:prstGeom>
                    <a:ln>
                      <a:noFill/>
                    </a:ln>
                  </pic:spPr>
                </pic:pic>
              </a:graphicData>
            </a:graphic>
          </wp:inline>
        </w:drawing>
      </w:r>
      <w:r w:rsidR="003A7137" w:rsidRPr="008F528C">
        <w:rPr>
          <w:sz w:val="24"/>
          <w:szCs w:val="24"/>
        </w:rPr>
        <w:t xml:space="preserve"> in the mechanical stability conditio</w:t>
      </w:r>
      <w:r w:rsidR="00EF1EBE">
        <w:rPr>
          <w:sz w:val="24"/>
          <w:szCs w:val="24"/>
        </w:rPr>
        <w:t>n given in E</w:t>
      </w:r>
      <w:r w:rsidR="003A7137" w:rsidRPr="008F528C">
        <w:rPr>
          <w:sz w:val="24"/>
          <w:szCs w:val="24"/>
        </w:rPr>
        <w:t xml:space="preserve">q. (10). </w:t>
      </w:r>
    </w:p>
    <w:p w:rsidR="003A7137" w:rsidRPr="008F528C" w:rsidRDefault="003A7137" w:rsidP="003A7137">
      <w:pPr>
        <w:tabs>
          <w:tab w:val="center" w:pos="4986"/>
          <w:tab w:val="right" w:pos="9972"/>
        </w:tabs>
        <w:ind w:firstLine="360"/>
        <w:rPr>
          <w:sz w:val="24"/>
          <w:szCs w:val="24"/>
        </w:rPr>
      </w:pPr>
      <w:r w:rsidRPr="008F528C">
        <w:rPr>
          <w:sz w:val="24"/>
          <w:szCs w:val="24"/>
        </w:rPr>
        <w:t>With the mo</w:t>
      </w:r>
      <w:r w:rsidR="00EF1EBE">
        <w:rPr>
          <w:sz w:val="24"/>
          <w:szCs w:val="24"/>
        </w:rPr>
        <w:t>dified forcing scheme given in E</w:t>
      </w:r>
      <w:r w:rsidRPr="008F528C">
        <w:rPr>
          <w:sz w:val="24"/>
          <w:szCs w:val="24"/>
        </w:rPr>
        <w:t>q. (7), it can be shown that the equiva</w:t>
      </w:r>
      <w:r w:rsidR="00EF1EBE">
        <w:rPr>
          <w:sz w:val="24"/>
          <w:szCs w:val="24"/>
        </w:rPr>
        <w:t>lent to E</w:t>
      </w:r>
      <w:r w:rsidR="00116908">
        <w:rPr>
          <w:sz w:val="24"/>
          <w:szCs w:val="24"/>
        </w:rPr>
        <w:t xml:space="preserve">q. (9) is given by </w:t>
      </w:r>
      <w:bookmarkStart w:id="31" w:name="ZOTERO_BREF_8Wx99KPU9TT7"/>
      <w:r w:rsidR="00902BB5" w:rsidRPr="00902BB5">
        <w:rPr>
          <w:rFonts w:ascii="Calibri" w:hAnsi="Calibri" w:cs="Calibri"/>
          <w:sz w:val="24"/>
        </w:rPr>
        <w:t>[18]</w:t>
      </w:r>
      <w:bookmarkEnd w:id="31"/>
      <w:r w:rsidRPr="008F528C">
        <w:rPr>
          <w:sz w:val="24"/>
          <w:szCs w:val="24"/>
        </w:rPr>
        <w:t>:</w:t>
      </w:r>
    </w:p>
    <w:p w:rsidR="003A7137" w:rsidRPr="008F528C" w:rsidRDefault="003A7137" w:rsidP="008A2E8F">
      <w:pPr>
        <w:tabs>
          <w:tab w:val="center" w:pos="4986"/>
          <w:tab w:val="right" w:pos="9972"/>
        </w:tabs>
        <w:jc w:val="right"/>
        <w:textAlignment w:val="center"/>
        <w:rPr>
          <w:sz w:val="24"/>
          <w:szCs w:val="24"/>
        </w:rPr>
      </w:pPr>
      <w:r w:rsidRPr="008F528C">
        <w:rPr>
          <w:sz w:val="24"/>
          <w:szCs w:val="24"/>
        </w:rPr>
        <w:tab/>
      </w:r>
      <w:r w:rsidRPr="008F528C">
        <w:rPr>
          <w:noProof/>
          <w:sz w:val="24"/>
          <w:szCs w:val="24"/>
        </w:rPr>
        <w:drawing>
          <wp:inline distT="0" distB="0" distL="0" distR="0" wp14:anchorId="542CBB3A" wp14:editId="53178E84">
            <wp:extent cx="3818255" cy="454025"/>
            <wp:effectExtent l="0" t="0" r="0" b="0"/>
            <wp:docPr id="40" name="Imagen 40" descr="12§display§P_n = \rho c_s^2  + \dfrac{Gc^2}{2}\psi^2 + \dfrac{Gc^4}{12}  \left [  (\alpha + 24G\sigma) \left(  \dfrac{d\psi}{dn} \right )^2  + \beta \psi \dfrac{d^2\psi}{dn^2} \right ]§png§600§FALSE§" title="TexMaths"/>
            <wp:cNvGraphicFramePr/>
            <a:graphic xmlns:a="http://schemas.openxmlformats.org/drawingml/2006/main">
              <a:graphicData uri="http://schemas.openxmlformats.org/drawingml/2006/picture">
                <pic:pic xmlns:pic="http://schemas.openxmlformats.org/drawingml/2006/picture">
                  <pic:nvPicPr>
                    <pic:cNvPr id="39" name="" descr="12§display§P_n = \rho c_s^2  + \dfrac{Gc^2}{2}\psi^2 + \dfrac{Gc^4}{12}  \left [  (\alpha + 24G\sigma) \left(  \dfrac{d\psi}{dn} \right )^2  + \beta \psi \dfrac{d^2\psi}{dn^2} \right ]§png§600§FALSE§"/>
                    <pic:cNvPicPr/>
                  </pic:nvPicPr>
                  <pic:blipFill>
                    <a:blip r:embed="rId39"/>
                    <a:stretch/>
                  </pic:blipFill>
                  <pic:spPr>
                    <a:xfrm>
                      <a:off x="0" y="0"/>
                      <a:ext cx="3817800" cy="453240"/>
                    </a:xfrm>
                    <a:prstGeom prst="rect">
                      <a:avLst/>
                    </a:prstGeom>
                    <a:ln>
                      <a:noFill/>
                    </a:ln>
                  </pic:spPr>
                </pic:pic>
              </a:graphicData>
            </a:graphic>
          </wp:inline>
        </w:drawing>
      </w:r>
      <w:r w:rsidR="008A2E8F">
        <w:rPr>
          <w:sz w:val="24"/>
          <w:szCs w:val="24"/>
        </w:rPr>
        <w:t xml:space="preserve">                     </w:t>
      </w:r>
      <w:r w:rsidRPr="008F528C">
        <w:rPr>
          <w:sz w:val="24"/>
          <w:szCs w:val="24"/>
        </w:rPr>
        <w:t>(</w:t>
      </w:r>
      <w:r w:rsidRPr="008F528C">
        <w:rPr>
          <w:sz w:val="24"/>
          <w:szCs w:val="24"/>
        </w:rPr>
        <w:fldChar w:fldCharType="begin"/>
      </w:r>
      <w:r w:rsidRPr="008F528C">
        <w:rPr>
          <w:sz w:val="24"/>
          <w:szCs w:val="24"/>
        </w:rPr>
        <w:instrText>SEQ Equation \* ARABIC</w:instrText>
      </w:r>
      <w:r w:rsidRPr="008F528C">
        <w:rPr>
          <w:sz w:val="24"/>
          <w:szCs w:val="24"/>
        </w:rPr>
        <w:fldChar w:fldCharType="separate"/>
      </w:r>
      <w:r w:rsidR="00F3381D">
        <w:rPr>
          <w:noProof/>
          <w:sz w:val="24"/>
          <w:szCs w:val="24"/>
        </w:rPr>
        <w:t>6</w:t>
      </w:r>
      <w:r w:rsidRPr="008F528C">
        <w:rPr>
          <w:sz w:val="24"/>
          <w:szCs w:val="24"/>
        </w:rPr>
        <w:fldChar w:fldCharType="end"/>
      </w:r>
      <w:r w:rsidRPr="008F528C">
        <w:rPr>
          <w:sz w:val="24"/>
          <w:szCs w:val="24"/>
        </w:rPr>
        <w:t>)</w:t>
      </w:r>
    </w:p>
    <w:p w:rsidR="008F528C" w:rsidRDefault="00EF1EBE" w:rsidP="003A7137">
      <w:pPr>
        <w:tabs>
          <w:tab w:val="center" w:pos="4986"/>
          <w:tab w:val="right" w:pos="9972"/>
        </w:tabs>
        <w:textAlignment w:val="center"/>
        <w:rPr>
          <w:sz w:val="24"/>
          <w:szCs w:val="24"/>
        </w:rPr>
      </w:pPr>
      <w:proofErr w:type="gramStart"/>
      <w:r>
        <w:rPr>
          <w:sz w:val="24"/>
          <w:szCs w:val="24"/>
        </w:rPr>
        <w:t>which</w:t>
      </w:r>
      <w:proofErr w:type="gramEnd"/>
      <w:r>
        <w:rPr>
          <w:sz w:val="24"/>
          <w:szCs w:val="24"/>
        </w:rPr>
        <w:t xml:space="preserve"> is equal to E</w:t>
      </w:r>
      <w:r w:rsidR="003A7137" w:rsidRPr="008F528C">
        <w:rPr>
          <w:sz w:val="24"/>
          <w:szCs w:val="24"/>
        </w:rPr>
        <w:t xml:space="preserve">q. (9) if </w:t>
      </w:r>
      <w:r w:rsidR="003A7137" w:rsidRPr="008F528C">
        <w:rPr>
          <w:noProof/>
          <w:sz w:val="24"/>
          <w:szCs w:val="24"/>
        </w:rPr>
        <w:drawing>
          <wp:inline distT="0" distB="0" distL="0" distR="0" wp14:anchorId="49C32DC0" wp14:editId="5FBF09BF">
            <wp:extent cx="1383030" cy="153035"/>
            <wp:effectExtent l="0" t="0" r="0" b="0"/>
            <wp:docPr id="41" name="Imagen 41" descr="12§display§\varepsilon = -2(\alpha + 24 G \sigma) / \beta§png§600§FALSE§" title="TexMaths"/>
            <wp:cNvGraphicFramePr/>
            <a:graphic xmlns:a="http://schemas.openxmlformats.org/drawingml/2006/main">
              <a:graphicData uri="http://schemas.openxmlformats.org/drawingml/2006/picture">
                <pic:pic xmlns:pic="http://schemas.openxmlformats.org/drawingml/2006/picture">
                  <pic:nvPicPr>
                    <pic:cNvPr id="40" name="" descr="12§display§\varepsilon = -2(\alpha + 24 G \sigma) / \beta§png§600§FALSE§"/>
                    <pic:cNvPicPr/>
                  </pic:nvPicPr>
                  <pic:blipFill>
                    <a:blip r:embed="rId40"/>
                    <a:stretch/>
                  </pic:blipFill>
                  <pic:spPr>
                    <a:xfrm>
                      <a:off x="0" y="0"/>
                      <a:ext cx="1382400" cy="152280"/>
                    </a:xfrm>
                    <a:prstGeom prst="rect">
                      <a:avLst/>
                    </a:prstGeom>
                    <a:ln>
                      <a:noFill/>
                    </a:ln>
                  </pic:spPr>
                </pic:pic>
              </a:graphicData>
            </a:graphic>
          </wp:inline>
        </w:drawing>
      </w:r>
      <w:r w:rsidR="003A7137" w:rsidRPr="008F528C">
        <w:rPr>
          <w:sz w:val="24"/>
          <w:szCs w:val="24"/>
        </w:rPr>
        <w:t xml:space="preserve">. Therefore, the free parameter </w:t>
      </w:r>
      <w:r w:rsidR="003A7137" w:rsidRPr="008F528C">
        <w:rPr>
          <w:noProof/>
          <w:sz w:val="24"/>
          <w:szCs w:val="24"/>
        </w:rPr>
        <w:drawing>
          <wp:inline distT="0" distB="0" distL="0" distR="0" wp14:anchorId="3EE5CCE9" wp14:editId="10F2EF66">
            <wp:extent cx="82550" cy="67310"/>
            <wp:effectExtent l="0" t="0" r="0" b="0"/>
            <wp:docPr id="42" name="Imagen 42" descr="12§display§\sigma§png§600§FALSE§" title="TexMaths"/>
            <wp:cNvGraphicFramePr/>
            <a:graphic xmlns:a="http://schemas.openxmlformats.org/drawingml/2006/main">
              <a:graphicData uri="http://schemas.openxmlformats.org/drawingml/2006/picture">
                <pic:pic xmlns:pic="http://schemas.openxmlformats.org/drawingml/2006/picture">
                  <pic:nvPicPr>
                    <pic:cNvPr id="41" name="" descr="12§display§\sigma§png§600§FALSE§"/>
                    <pic:cNvPicPr/>
                  </pic:nvPicPr>
                  <pic:blipFill>
                    <a:blip r:embed="rId24"/>
                    <a:stretch/>
                  </pic:blipFill>
                  <pic:spPr>
                    <a:xfrm>
                      <a:off x="0" y="0"/>
                      <a:ext cx="82080" cy="66600"/>
                    </a:xfrm>
                    <a:prstGeom prst="rect">
                      <a:avLst/>
                    </a:prstGeom>
                    <a:ln>
                      <a:noFill/>
                    </a:ln>
                  </pic:spPr>
                </pic:pic>
              </a:graphicData>
            </a:graphic>
          </wp:inline>
        </w:drawing>
      </w:r>
      <w:r w:rsidR="003A7137" w:rsidRPr="008F528C">
        <w:rPr>
          <w:sz w:val="24"/>
          <w:szCs w:val="24"/>
        </w:rPr>
        <w:t xml:space="preserve"> can be employed to approximately ensure that the numerical simulation is thermodynamically consistent. That is, for a given equation of state and a given liquid-vapor interface problem, we can make the integrand of </w:t>
      </w:r>
      <w:r w:rsidR="001256F3">
        <w:rPr>
          <w:sz w:val="24"/>
          <w:szCs w:val="24"/>
        </w:rPr>
        <w:t>Eq.</w:t>
      </w:r>
      <w:r w:rsidR="003A7137" w:rsidRPr="008F528C">
        <w:rPr>
          <w:sz w:val="24"/>
          <w:szCs w:val="24"/>
        </w:rPr>
        <w:t xml:space="preserve"> (10) approximately equal to that in </w:t>
      </w:r>
      <w:r w:rsidR="001256F3">
        <w:rPr>
          <w:sz w:val="24"/>
          <w:szCs w:val="24"/>
        </w:rPr>
        <w:t>Eq.</w:t>
      </w:r>
      <w:r w:rsidR="003A7137" w:rsidRPr="008F528C">
        <w:rPr>
          <w:sz w:val="24"/>
          <w:szCs w:val="24"/>
        </w:rPr>
        <w:t xml:space="preserve"> (6). In practice, the value </w:t>
      </w:r>
      <w:r w:rsidR="003A7137" w:rsidRPr="008F528C">
        <w:rPr>
          <w:sz w:val="24"/>
          <w:szCs w:val="24"/>
        </w:rPr>
        <w:lastRenderedPageBreak/>
        <w:t xml:space="preserve">of </w:t>
      </w:r>
      <w:r w:rsidR="003A7137" w:rsidRPr="008F528C">
        <w:rPr>
          <w:noProof/>
          <w:sz w:val="24"/>
          <w:szCs w:val="24"/>
        </w:rPr>
        <w:drawing>
          <wp:inline distT="0" distB="0" distL="0" distR="0" wp14:anchorId="52D6CCFB" wp14:editId="1582AA7A">
            <wp:extent cx="82550" cy="67310"/>
            <wp:effectExtent l="0" t="0" r="0" b="0"/>
            <wp:docPr id="43" name="Imagen 43" descr="12§display§\sigma§png§600§FALSE§" title="TexMaths"/>
            <wp:cNvGraphicFramePr/>
            <a:graphic xmlns:a="http://schemas.openxmlformats.org/drawingml/2006/main">
              <a:graphicData uri="http://schemas.openxmlformats.org/drawingml/2006/picture">
                <pic:pic xmlns:pic="http://schemas.openxmlformats.org/drawingml/2006/picture">
                  <pic:nvPicPr>
                    <pic:cNvPr id="42" name="" descr="12§display§\sigma§png§600§FALSE§"/>
                    <pic:cNvPicPr/>
                  </pic:nvPicPr>
                  <pic:blipFill>
                    <a:blip r:embed="rId24"/>
                    <a:stretch/>
                  </pic:blipFill>
                  <pic:spPr>
                    <a:xfrm>
                      <a:off x="0" y="0"/>
                      <a:ext cx="82080" cy="66600"/>
                    </a:xfrm>
                    <a:prstGeom prst="rect">
                      <a:avLst/>
                    </a:prstGeom>
                    <a:ln>
                      <a:noFill/>
                    </a:ln>
                  </pic:spPr>
                </pic:pic>
              </a:graphicData>
            </a:graphic>
          </wp:inline>
        </w:drawing>
      </w:r>
      <w:r w:rsidR="003A7137" w:rsidRPr="008F528C">
        <w:rPr>
          <w:sz w:val="24"/>
          <w:szCs w:val="24"/>
        </w:rPr>
        <w:t xml:space="preserve"> can be calibrated to approximate with the LBM scheme the equilibrium densities at the vapor-liquid interface, which makes the simula</w:t>
      </w:r>
      <w:r w:rsidR="00C93973">
        <w:rPr>
          <w:sz w:val="24"/>
          <w:szCs w:val="24"/>
        </w:rPr>
        <w:t>tion approximately consistent.</w:t>
      </w:r>
    </w:p>
    <w:p w:rsidR="00784790" w:rsidRPr="00C93973" w:rsidRDefault="00784790" w:rsidP="003A7137">
      <w:pPr>
        <w:tabs>
          <w:tab w:val="center" w:pos="4986"/>
          <w:tab w:val="right" w:pos="9972"/>
        </w:tabs>
        <w:textAlignment w:val="center"/>
        <w:rPr>
          <w:sz w:val="24"/>
          <w:szCs w:val="24"/>
        </w:rPr>
      </w:pPr>
    </w:p>
    <w:p w:rsidR="003A7137" w:rsidRPr="008F528C" w:rsidRDefault="003A7137" w:rsidP="008F528C">
      <w:pPr>
        <w:tabs>
          <w:tab w:val="center" w:pos="4986"/>
          <w:tab w:val="right" w:pos="9972"/>
        </w:tabs>
        <w:textAlignment w:val="center"/>
        <w:rPr>
          <w:rFonts w:cstheme="minorHAnsi"/>
          <w:b/>
          <w:bCs/>
          <w:sz w:val="24"/>
          <w:szCs w:val="24"/>
        </w:rPr>
      </w:pPr>
      <w:r w:rsidRPr="008F528C">
        <w:rPr>
          <w:rFonts w:cstheme="minorHAnsi"/>
          <w:b/>
          <w:bCs/>
          <w:sz w:val="24"/>
          <w:szCs w:val="24"/>
        </w:rPr>
        <w:t>Gravitational Stratification of a Van der Wa</w:t>
      </w:r>
      <w:r w:rsidR="002D1B3D">
        <w:rPr>
          <w:rFonts w:cstheme="minorHAnsi"/>
          <w:b/>
          <w:bCs/>
          <w:sz w:val="24"/>
          <w:szCs w:val="24"/>
        </w:rPr>
        <w:t>al</w:t>
      </w:r>
      <w:r w:rsidR="008F528C">
        <w:rPr>
          <w:rFonts w:cstheme="minorHAnsi"/>
          <w:b/>
          <w:bCs/>
          <w:sz w:val="24"/>
          <w:szCs w:val="24"/>
        </w:rPr>
        <w:t>s</w:t>
      </w:r>
      <w:r w:rsidRPr="008F528C">
        <w:rPr>
          <w:rFonts w:cstheme="minorHAnsi"/>
          <w:b/>
          <w:bCs/>
          <w:sz w:val="24"/>
          <w:szCs w:val="24"/>
        </w:rPr>
        <w:t xml:space="preserve"> fluid</w:t>
      </w:r>
    </w:p>
    <w:p w:rsidR="003A7137" w:rsidRPr="008F528C" w:rsidRDefault="00116908" w:rsidP="008F528C">
      <w:pPr>
        <w:tabs>
          <w:tab w:val="center" w:pos="4986"/>
          <w:tab w:val="right" w:pos="9972"/>
        </w:tabs>
        <w:textAlignment w:val="center"/>
        <w:rPr>
          <w:rFonts w:cstheme="minorHAnsi"/>
          <w:sz w:val="24"/>
          <w:szCs w:val="24"/>
        </w:rPr>
      </w:pPr>
      <w:proofErr w:type="spellStart"/>
      <w:r>
        <w:rPr>
          <w:rFonts w:cstheme="minorHAnsi"/>
          <w:sz w:val="24"/>
          <w:szCs w:val="24"/>
        </w:rPr>
        <w:t>Berberan</w:t>
      </w:r>
      <w:proofErr w:type="spellEnd"/>
      <w:r>
        <w:rPr>
          <w:rFonts w:cstheme="minorHAnsi"/>
          <w:sz w:val="24"/>
          <w:szCs w:val="24"/>
        </w:rPr>
        <w:t xml:space="preserve">-Santos et al. </w:t>
      </w:r>
      <w:bookmarkStart w:id="32" w:name="ZOTERO_BREF_GbTzJJWtgIHQ"/>
      <w:r w:rsidR="00902BB5" w:rsidRPr="00902BB5">
        <w:rPr>
          <w:rFonts w:ascii="Calibri" w:hAnsi="Calibri" w:cs="Calibri"/>
          <w:sz w:val="24"/>
        </w:rPr>
        <w:t>[23]</w:t>
      </w:r>
      <w:bookmarkEnd w:id="32"/>
      <w:r w:rsidR="003A7137" w:rsidRPr="008F528C">
        <w:rPr>
          <w:rFonts w:cstheme="minorHAnsi"/>
          <w:sz w:val="24"/>
          <w:szCs w:val="24"/>
        </w:rPr>
        <w:t xml:space="preserve"> provided a useful case study of vapor-liquid stratification in a tall isothermal container subjected to a gravitational field for which a first order ordinary differential equation can be obtained. Here we present an extension of the mentioned analysis including an arbitrary temperature profile along the vertical direction, </w:t>
      </w:r>
      <w:r w:rsidR="003A7137" w:rsidRPr="008F528C">
        <w:rPr>
          <w:rFonts w:cstheme="minorHAnsi"/>
          <w:i/>
          <w:iCs/>
          <w:sz w:val="24"/>
          <w:szCs w:val="24"/>
        </w:rPr>
        <w:t>z</w:t>
      </w:r>
      <w:r w:rsidR="003A7137" w:rsidRPr="008F528C">
        <w:rPr>
          <w:rFonts w:cstheme="minorHAnsi"/>
          <w:sz w:val="24"/>
          <w:szCs w:val="24"/>
        </w:rPr>
        <w:t xml:space="preserve">. The pressure gradient in </w:t>
      </w:r>
      <w:r w:rsidR="003A7137" w:rsidRPr="008F528C">
        <w:rPr>
          <w:rFonts w:cstheme="minorHAnsi"/>
          <w:i/>
          <w:iCs/>
          <w:sz w:val="24"/>
          <w:szCs w:val="24"/>
        </w:rPr>
        <w:t xml:space="preserve">z </w:t>
      </w:r>
      <w:r w:rsidR="003A7137" w:rsidRPr="008F528C">
        <w:rPr>
          <w:rFonts w:cstheme="minorHAnsi"/>
          <w:sz w:val="24"/>
          <w:szCs w:val="24"/>
        </w:rPr>
        <w:t>is determined by the hydrostatic balance as:</w:t>
      </w:r>
    </w:p>
    <w:p w:rsidR="00E7216A" w:rsidRDefault="00F3381D" w:rsidP="008A2E8F">
      <w:pPr>
        <w:tabs>
          <w:tab w:val="center" w:pos="4986"/>
          <w:tab w:val="right" w:pos="9972"/>
        </w:tabs>
        <w:jc w:val="right"/>
        <w:textAlignment w:val="center"/>
        <w:rPr>
          <w:rFonts w:eastAsiaTheme="minorEastAsia" w:cstheme="minorHAnsi"/>
          <w:noProof/>
          <w:sz w:val="24"/>
          <w:szCs w:val="24"/>
        </w:rPr>
      </w:pPr>
      <m:oMath>
        <m:f>
          <m:fPr>
            <m:ctrlPr>
              <w:rPr>
                <w:rFonts w:ascii="Cambria Math" w:eastAsiaTheme="minorEastAsia" w:hAnsi="Cambria Math" w:cstheme="minorHAnsi"/>
                <w:i/>
                <w:noProof/>
                <w:sz w:val="24"/>
                <w:szCs w:val="24"/>
              </w:rPr>
            </m:ctrlPr>
          </m:fPr>
          <m:num>
            <m:r>
              <w:rPr>
                <w:rFonts w:ascii="Cambria Math" w:eastAsiaTheme="minorEastAsia" w:hAnsi="Cambria Math" w:cstheme="minorHAnsi"/>
                <w:noProof/>
                <w:sz w:val="24"/>
                <w:szCs w:val="24"/>
              </w:rPr>
              <m:t>dP</m:t>
            </m:r>
          </m:num>
          <m:den>
            <m:r>
              <w:rPr>
                <w:rFonts w:ascii="Cambria Math" w:eastAsiaTheme="minorEastAsia" w:hAnsi="Cambria Math" w:cstheme="minorHAnsi"/>
                <w:noProof/>
                <w:sz w:val="24"/>
                <w:szCs w:val="24"/>
              </w:rPr>
              <m:t>dz</m:t>
            </m:r>
          </m:den>
        </m:f>
        <m:r>
          <w:rPr>
            <w:rFonts w:ascii="Cambria Math" w:eastAsiaTheme="minorEastAsia" w:hAnsi="Cambria Math" w:cstheme="minorHAnsi"/>
            <w:noProof/>
            <w:sz w:val="24"/>
            <w:szCs w:val="24"/>
          </w:rPr>
          <m:t>= -gM</m:t>
        </m:r>
        <m:sSub>
          <m:sSubPr>
            <m:ctrlPr>
              <w:rPr>
                <w:rFonts w:ascii="Cambria Math" w:eastAsiaTheme="minorEastAsia" w:hAnsi="Cambria Math" w:cstheme="minorHAnsi"/>
                <w:i/>
                <w:noProof/>
                <w:sz w:val="24"/>
                <w:szCs w:val="24"/>
              </w:rPr>
            </m:ctrlPr>
          </m:sSubPr>
          <m:e>
            <m:r>
              <w:rPr>
                <w:rFonts w:ascii="Cambria Math" w:eastAsiaTheme="minorEastAsia" w:hAnsi="Cambria Math" w:cstheme="minorHAnsi"/>
                <w:noProof/>
                <w:sz w:val="24"/>
                <w:szCs w:val="24"/>
              </w:rPr>
              <m:t>ρ</m:t>
            </m:r>
          </m:e>
          <m:sub>
            <m:r>
              <w:rPr>
                <w:rFonts w:ascii="Cambria Math" w:eastAsiaTheme="minorEastAsia" w:hAnsi="Cambria Math" w:cstheme="minorHAnsi"/>
                <w:noProof/>
                <w:sz w:val="24"/>
                <w:szCs w:val="24"/>
              </w:rPr>
              <m:t>m</m:t>
            </m:r>
          </m:sub>
        </m:sSub>
      </m:oMath>
      <w:r w:rsidR="008A2E8F">
        <w:rPr>
          <w:rFonts w:eastAsiaTheme="minorEastAsia" w:cstheme="minorHAnsi"/>
          <w:noProof/>
          <w:sz w:val="24"/>
          <w:szCs w:val="24"/>
        </w:rPr>
        <w:t xml:space="preserve">                                                              (12)</w:t>
      </w:r>
    </w:p>
    <w:p w:rsidR="003A7137" w:rsidRPr="003A4299" w:rsidRDefault="00362DF8" w:rsidP="008F528C">
      <w:pPr>
        <w:tabs>
          <w:tab w:val="center" w:pos="4986"/>
          <w:tab w:val="right" w:pos="9972"/>
        </w:tabs>
        <w:textAlignment w:val="center"/>
        <w:rPr>
          <w:rFonts w:eastAsiaTheme="minorEastAsia" w:cstheme="minorHAnsi"/>
          <w:noProof/>
          <w:sz w:val="24"/>
          <w:szCs w:val="24"/>
          <w:lang w:eastAsia="es-AR"/>
        </w:rPr>
      </w:pPr>
      <w:r>
        <w:rPr>
          <w:rFonts w:cstheme="minorHAnsi"/>
          <w:noProof/>
          <w:sz w:val="24"/>
          <w:szCs w:val="24"/>
          <w:lang w:eastAsia="es-AR"/>
        </w:rPr>
        <w:t xml:space="preserve">Where </w:t>
      </w:r>
      <w:r w:rsidRPr="00362DF8">
        <w:rPr>
          <w:rFonts w:ascii="Cambria Math" w:hAnsi="Cambria Math" w:cstheme="minorHAnsi"/>
          <w:i/>
          <w:noProof/>
          <w:sz w:val="24"/>
          <w:szCs w:val="24"/>
          <w:lang w:eastAsia="es-AR"/>
        </w:rPr>
        <w:t>P</w:t>
      </w:r>
      <w:r>
        <w:rPr>
          <w:rFonts w:cstheme="minorHAnsi"/>
          <w:noProof/>
          <w:sz w:val="24"/>
          <w:szCs w:val="24"/>
          <w:lang w:eastAsia="es-AR"/>
        </w:rPr>
        <w:t xml:space="preserve"> </w:t>
      </w:r>
      <w:r w:rsidR="003A7137" w:rsidRPr="008F528C">
        <w:rPr>
          <w:rFonts w:cstheme="minorHAnsi"/>
          <w:noProof/>
          <w:sz w:val="24"/>
          <w:szCs w:val="24"/>
          <w:lang w:eastAsia="es-AR"/>
        </w:rPr>
        <w:t xml:space="preserve">is the pressure, </w:t>
      </w:r>
      <w:r w:rsidR="003A7137" w:rsidRPr="00362DF8">
        <w:rPr>
          <w:rFonts w:ascii="Cambria Math" w:hAnsi="Cambria Math" w:cstheme="minorHAnsi"/>
          <w:i/>
          <w:iCs/>
          <w:noProof/>
          <w:sz w:val="24"/>
          <w:szCs w:val="24"/>
          <w:lang w:eastAsia="es-AR"/>
        </w:rPr>
        <w:t>g</w:t>
      </w:r>
      <w:r w:rsidR="003A7137" w:rsidRPr="008F528C">
        <w:rPr>
          <w:rFonts w:cstheme="minorHAnsi"/>
          <w:noProof/>
          <w:sz w:val="24"/>
          <w:szCs w:val="24"/>
          <w:lang w:eastAsia="es-AR"/>
        </w:rPr>
        <w:t xml:space="preserve"> is the gravity acceleration, </w:t>
      </w:r>
      <w:r w:rsidR="003A7137" w:rsidRPr="00362DF8">
        <w:rPr>
          <w:rFonts w:ascii="Cambria Math" w:hAnsi="Cambria Math" w:cstheme="minorHAnsi"/>
          <w:i/>
          <w:iCs/>
          <w:noProof/>
          <w:sz w:val="24"/>
          <w:szCs w:val="24"/>
          <w:lang w:eastAsia="es-AR"/>
        </w:rPr>
        <w:t>M</w:t>
      </w:r>
      <w:r w:rsidR="003A7137" w:rsidRPr="008F528C">
        <w:rPr>
          <w:rFonts w:cstheme="minorHAnsi"/>
          <w:i/>
          <w:iCs/>
          <w:noProof/>
          <w:sz w:val="24"/>
          <w:szCs w:val="24"/>
          <w:lang w:eastAsia="es-AR"/>
        </w:rPr>
        <w:t xml:space="preserve"> </w:t>
      </w:r>
      <w:r w:rsidR="003A7137" w:rsidRPr="008F528C">
        <w:rPr>
          <w:rFonts w:cstheme="minorHAnsi"/>
          <w:noProof/>
          <w:sz w:val="24"/>
          <w:szCs w:val="24"/>
          <w:lang w:eastAsia="es-AR"/>
        </w:rPr>
        <w:t xml:space="preserve">is the molecular weight, and </w:t>
      </w:r>
      <m:oMath>
        <m:sSub>
          <m:sSubPr>
            <m:ctrlPr>
              <w:rPr>
                <w:rFonts w:ascii="Cambria Math" w:hAnsi="Cambria Math" w:cstheme="minorHAnsi"/>
                <w:i/>
                <w:noProof/>
                <w:sz w:val="24"/>
                <w:szCs w:val="24"/>
                <w:lang w:eastAsia="es-AR"/>
              </w:rPr>
            </m:ctrlPr>
          </m:sSubPr>
          <m:e>
            <m:r>
              <w:rPr>
                <w:rFonts w:ascii="Cambria Math" w:hAnsi="Cambria Math" w:cstheme="minorHAnsi"/>
                <w:noProof/>
                <w:sz w:val="24"/>
                <w:szCs w:val="24"/>
                <w:lang w:eastAsia="es-AR"/>
              </w:rPr>
              <m:t>ρ</m:t>
            </m:r>
          </m:e>
          <m:sub>
            <m:r>
              <w:rPr>
                <w:rFonts w:ascii="Cambria Math" w:hAnsi="Cambria Math" w:cstheme="minorHAnsi"/>
                <w:noProof/>
                <w:sz w:val="24"/>
                <w:szCs w:val="24"/>
                <w:lang w:eastAsia="es-AR"/>
              </w:rPr>
              <m:t>m</m:t>
            </m:r>
          </m:sub>
        </m:sSub>
      </m:oMath>
      <w:r w:rsidR="003A7137" w:rsidRPr="008F528C">
        <w:rPr>
          <w:rFonts w:cstheme="minorHAnsi"/>
          <w:noProof/>
          <w:sz w:val="24"/>
          <w:szCs w:val="24"/>
          <w:lang w:eastAsia="es-AR"/>
        </w:rPr>
        <w:t xml:space="preserve"> is the molar density.</w:t>
      </w:r>
      <w:r w:rsidR="00C0121E">
        <w:rPr>
          <w:rFonts w:cstheme="minorHAnsi"/>
          <w:noProof/>
          <w:sz w:val="24"/>
          <w:szCs w:val="24"/>
          <w:lang w:eastAsia="es-AR"/>
        </w:rPr>
        <w:t xml:space="preserve"> </w:t>
      </w:r>
      <w:r w:rsidR="003A7137" w:rsidRPr="008F528C">
        <w:rPr>
          <w:rFonts w:cstheme="minorHAnsi"/>
          <w:sz w:val="24"/>
          <w:szCs w:val="24"/>
        </w:rPr>
        <w:t xml:space="preserve">On the other hand, the pressure is related to the density and the temperature </w:t>
      </w:r>
      <w:r w:rsidR="003A7137" w:rsidRPr="00362DF8">
        <w:rPr>
          <w:rFonts w:ascii="Cambria Math" w:hAnsi="Cambria Math" w:cstheme="minorHAnsi"/>
          <w:i/>
          <w:iCs/>
          <w:sz w:val="24"/>
          <w:szCs w:val="24"/>
        </w:rPr>
        <w:t>T</w:t>
      </w:r>
      <w:r w:rsidR="003A7137" w:rsidRPr="008F528C">
        <w:rPr>
          <w:rFonts w:cstheme="minorHAnsi"/>
          <w:sz w:val="24"/>
          <w:szCs w:val="24"/>
        </w:rPr>
        <w:t xml:space="preserve"> by the eq</w:t>
      </w:r>
      <w:r w:rsidR="00C0121E">
        <w:rPr>
          <w:rFonts w:cstheme="minorHAnsi"/>
          <w:sz w:val="24"/>
          <w:szCs w:val="24"/>
        </w:rPr>
        <w:t xml:space="preserve">uation of state of a </w:t>
      </w:r>
      <w:r w:rsidR="00A96E0D">
        <w:rPr>
          <w:rFonts w:cstheme="minorHAnsi"/>
          <w:sz w:val="24"/>
          <w:szCs w:val="24"/>
        </w:rPr>
        <w:t xml:space="preserve">VdW </w:t>
      </w:r>
      <w:r w:rsidR="00765E25">
        <w:rPr>
          <w:rFonts w:cstheme="minorHAnsi"/>
          <w:sz w:val="24"/>
          <w:szCs w:val="24"/>
        </w:rPr>
        <w:t>fluid</w:t>
      </w:r>
      <w:r w:rsidR="003A7137" w:rsidRPr="008F528C">
        <w:rPr>
          <w:rFonts w:cstheme="minorHAnsi"/>
          <w:sz w:val="24"/>
          <w:szCs w:val="24"/>
        </w:rPr>
        <w:t>:</w:t>
      </w:r>
    </w:p>
    <w:p w:rsidR="003A7137" w:rsidRPr="008F528C" w:rsidRDefault="003A7137" w:rsidP="008A2E8F">
      <w:pPr>
        <w:tabs>
          <w:tab w:val="center" w:pos="4986"/>
          <w:tab w:val="right" w:pos="9972"/>
        </w:tabs>
        <w:jc w:val="right"/>
        <w:textAlignment w:val="center"/>
        <w:rPr>
          <w:rFonts w:cstheme="minorHAnsi"/>
          <w:sz w:val="24"/>
          <w:szCs w:val="24"/>
        </w:rPr>
      </w:pPr>
      <m:oMath>
        <m:r>
          <w:rPr>
            <w:rFonts w:ascii="Cambria Math" w:hAnsi="Cambria Math" w:cstheme="minorHAnsi"/>
            <w:sz w:val="24"/>
            <w:szCs w:val="24"/>
          </w:rPr>
          <m:t>P=</m:t>
        </m:r>
        <m:f>
          <m:fPr>
            <m:ctrlPr>
              <w:rPr>
                <w:rFonts w:ascii="Cambria Math" w:hAnsi="Cambria Math" w:cstheme="minorHAnsi"/>
                <w:i/>
                <w:sz w:val="24"/>
                <w:szCs w:val="24"/>
              </w:rPr>
            </m:ctrlPr>
          </m:fPr>
          <m:num>
            <m:r>
              <w:rPr>
                <w:rFonts w:ascii="Cambria Math" w:hAnsi="Cambria Math" w:cstheme="minorHAnsi"/>
                <w:sz w:val="24"/>
                <w:szCs w:val="24"/>
              </w:rPr>
              <m:t>RT</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m</m:t>
                </m:r>
              </m:sub>
            </m:sSub>
          </m:num>
          <m:den>
            <m:r>
              <w:rPr>
                <w:rFonts w:ascii="Cambria Math" w:hAnsi="Cambria Math" w:cstheme="minorHAnsi"/>
                <w:sz w:val="24"/>
                <w:szCs w:val="24"/>
              </w:rPr>
              <m:t>1-b</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m</m:t>
                </m:r>
              </m:sub>
            </m:sSub>
          </m:den>
        </m:f>
        <m:r>
          <w:rPr>
            <w:rFonts w:ascii="Cambria Math" w:hAnsi="Cambria Math" w:cstheme="minorHAnsi"/>
            <w:sz w:val="24"/>
            <w:szCs w:val="24"/>
          </w:rPr>
          <m:t>-a</m:t>
        </m:r>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m</m:t>
                </m:r>
              </m:sub>
            </m:sSub>
          </m:e>
          <m:sup>
            <m:r>
              <w:rPr>
                <w:rFonts w:ascii="Cambria Math" w:hAnsi="Cambria Math" w:cstheme="minorHAnsi"/>
                <w:sz w:val="24"/>
                <w:szCs w:val="24"/>
              </w:rPr>
              <m:t>2</m:t>
            </m:r>
          </m:sup>
        </m:sSup>
        <m:r>
          <w:rPr>
            <w:rFonts w:ascii="Cambria Math" w:hAnsi="Cambria Math" w:cstheme="minorHAnsi"/>
            <w:sz w:val="24"/>
            <w:szCs w:val="24"/>
          </w:rPr>
          <m:t xml:space="preserve"> </m:t>
        </m:r>
      </m:oMath>
      <w:r w:rsidR="008A2E8F">
        <w:rPr>
          <w:rFonts w:eastAsiaTheme="minorEastAsia" w:cstheme="minorHAnsi"/>
          <w:sz w:val="24"/>
          <w:szCs w:val="24"/>
        </w:rPr>
        <w:t xml:space="preserve">                                                         (13)</w:t>
      </w:r>
    </w:p>
    <w:p w:rsidR="003A7137" w:rsidRPr="008F528C" w:rsidRDefault="00362DF8" w:rsidP="008F528C">
      <w:pPr>
        <w:tabs>
          <w:tab w:val="center" w:pos="4986"/>
          <w:tab w:val="right" w:pos="9972"/>
        </w:tabs>
        <w:textAlignment w:val="center"/>
        <w:rPr>
          <w:rFonts w:cstheme="minorHAnsi"/>
          <w:sz w:val="24"/>
          <w:szCs w:val="24"/>
        </w:rPr>
      </w:pPr>
      <w:proofErr w:type="gramStart"/>
      <w:r>
        <w:rPr>
          <w:rFonts w:cstheme="minorHAnsi"/>
          <w:sz w:val="24"/>
          <w:szCs w:val="24"/>
        </w:rPr>
        <w:t>where</w:t>
      </w:r>
      <w:proofErr w:type="gramEnd"/>
      <w:r>
        <w:rPr>
          <w:rFonts w:cstheme="minorHAnsi"/>
          <w:sz w:val="24"/>
          <w:szCs w:val="24"/>
        </w:rPr>
        <w:t xml:space="preserve"> </w:t>
      </w:r>
      <w:r w:rsidR="003A7137" w:rsidRPr="008F528C">
        <w:rPr>
          <w:rFonts w:cstheme="minorHAnsi"/>
          <w:i/>
          <w:iCs/>
          <w:sz w:val="24"/>
          <w:szCs w:val="24"/>
        </w:rPr>
        <w:t xml:space="preserve">T </w:t>
      </w:r>
      <w:r w:rsidR="003A7137" w:rsidRPr="008F528C">
        <w:rPr>
          <w:rFonts w:cstheme="minorHAnsi"/>
          <w:sz w:val="24"/>
          <w:szCs w:val="24"/>
        </w:rPr>
        <w:t xml:space="preserve">is the temperature, </w:t>
      </w:r>
      <w:r w:rsidR="003A7137" w:rsidRPr="008F528C">
        <w:rPr>
          <w:rFonts w:cstheme="minorHAnsi"/>
          <w:i/>
          <w:iCs/>
          <w:sz w:val="24"/>
          <w:szCs w:val="24"/>
        </w:rPr>
        <w:t xml:space="preserve">R </w:t>
      </w:r>
      <w:r w:rsidR="003A7137" w:rsidRPr="008F528C">
        <w:rPr>
          <w:rFonts w:cstheme="minorHAnsi"/>
          <w:sz w:val="24"/>
          <w:szCs w:val="24"/>
        </w:rPr>
        <w:t xml:space="preserve">is the gas constant, and </w:t>
      </w:r>
      <w:r w:rsidR="003A7137" w:rsidRPr="008F528C">
        <w:rPr>
          <w:rFonts w:cstheme="minorHAnsi"/>
          <w:i/>
          <w:iCs/>
          <w:sz w:val="24"/>
          <w:szCs w:val="24"/>
        </w:rPr>
        <w:t xml:space="preserve">a </w:t>
      </w:r>
      <w:r w:rsidR="003A7137" w:rsidRPr="008F528C">
        <w:rPr>
          <w:rFonts w:cstheme="minorHAnsi"/>
          <w:sz w:val="24"/>
          <w:szCs w:val="24"/>
        </w:rPr>
        <w:t xml:space="preserve">and </w:t>
      </w:r>
      <w:r w:rsidR="003A7137" w:rsidRPr="008F528C">
        <w:rPr>
          <w:rFonts w:cstheme="minorHAnsi"/>
          <w:i/>
          <w:iCs/>
          <w:sz w:val="24"/>
          <w:szCs w:val="24"/>
        </w:rPr>
        <w:t xml:space="preserve">b </w:t>
      </w:r>
      <w:r w:rsidR="003A7137" w:rsidRPr="008F528C">
        <w:rPr>
          <w:rFonts w:cstheme="minorHAnsi"/>
          <w:sz w:val="24"/>
          <w:szCs w:val="24"/>
        </w:rPr>
        <w:t>are the VdW parameters.</w:t>
      </w:r>
      <w:r w:rsidR="000325B4">
        <w:rPr>
          <w:rFonts w:cstheme="minorHAnsi"/>
          <w:sz w:val="24"/>
          <w:szCs w:val="24"/>
        </w:rPr>
        <w:t xml:space="preserve"> </w:t>
      </w:r>
      <w:r w:rsidR="003A7137" w:rsidRPr="008F528C">
        <w:rPr>
          <w:rFonts w:cstheme="minorHAnsi"/>
          <w:sz w:val="24"/>
          <w:szCs w:val="24"/>
        </w:rPr>
        <w:t xml:space="preserve">Combining </w:t>
      </w:r>
      <w:r w:rsidR="001256F3">
        <w:rPr>
          <w:rFonts w:cstheme="minorHAnsi"/>
          <w:sz w:val="24"/>
          <w:szCs w:val="24"/>
        </w:rPr>
        <w:t>E</w:t>
      </w:r>
      <w:r w:rsidR="003A7137" w:rsidRPr="008F528C">
        <w:rPr>
          <w:rFonts w:cstheme="minorHAnsi"/>
          <w:sz w:val="24"/>
          <w:szCs w:val="24"/>
        </w:rPr>
        <w:t xml:space="preserve">qs. </w:t>
      </w:r>
      <w:r w:rsidR="007433DE">
        <w:rPr>
          <w:rFonts w:cstheme="minorHAnsi"/>
          <w:sz w:val="24"/>
          <w:szCs w:val="24"/>
        </w:rPr>
        <w:t xml:space="preserve">(12) </w:t>
      </w:r>
      <w:r w:rsidR="003A7137" w:rsidRPr="008F528C">
        <w:rPr>
          <w:rFonts w:cstheme="minorHAnsi"/>
          <w:sz w:val="24"/>
          <w:szCs w:val="24"/>
        </w:rPr>
        <w:t xml:space="preserve">and </w:t>
      </w:r>
      <w:r w:rsidR="007433DE">
        <w:rPr>
          <w:rFonts w:cstheme="minorHAnsi"/>
          <w:sz w:val="24"/>
          <w:szCs w:val="24"/>
        </w:rPr>
        <w:t>(13)</w:t>
      </w:r>
      <w:r w:rsidR="003A7137" w:rsidRPr="008F528C">
        <w:rPr>
          <w:rFonts w:cstheme="minorHAnsi"/>
          <w:sz w:val="24"/>
          <w:szCs w:val="24"/>
        </w:rPr>
        <w:t xml:space="preserve"> gives:</w:t>
      </w:r>
    </w:p>
    <w:p w:rsidR="003A7137" w:rsidRPr="008F528C" w:rsidRDefault="00F3381D" w:rsidP="008A2E8F">
      <w:pPr>
        <w:tabs>
          <w:tab w:val="center" w:pos="4986"/>
          <w:tab w:val="right" w:pos="9972"/>
        </w:tabs>
        <w:jc w:val="right"/>
        <w:textAlignment w:val="center"/>
        <w:rPr>
          <w:rFonts w:cstheme="minorHAnsi"/>
          <w:sz w:val="24"/>
          <w:szCs w:val="24"/>
        </w:rPr>
      </w:pPr>
      <m:oMath>
        <m:f>
          <m:fPr>
            <m:ctrlPr>
              <w:rPr>
                <w:rFonts w:ascii="Cambria Math" w:hAnsi="Cambria Math" w:cstheme="minorHAnsi"/>
                <w:i/>
                <w:sz w:val="24"/>
                <w:szCs w:val="24"/>
              </w:rPr>
            </m:ctrlPr>
          </m:fPr>
          <m:num>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m</m:t>
                </m:r>
              </m:sub>
            </m:sSub>
          </m:num>
          <m:den>
            <m:r>
              <w:rPr>
                <w:rFonts w:ascii="Cambria Math" w:hAnsi="Cambria Math" w:cstheme="minorHAnsi"/>
                <w:sz w:val="24"/>
                <w:szCs w:val="24"/>
              </w:rPr>
              <m:t>dz</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Mg</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m</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dT</m:t>
                </m:r>
              </m:num>
              <m:den>
                <m:r>
                  <w:rPr>
                    <w:rFonts w:ascii="Cambria Math" w:hAnsi="Cambria Math" w:cstheme="minorHAnsi"/>
                    <w:sz w:val="24"/>
                    <w:szCs w:val="24"/>
                  </w:rPr>
                  <m:t>dz</m:t>
                </m:r>
              </m:den>
            </m:f>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R</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m</m:t>
                        </m:r>
                      </m:sub>
                    </m:sSub>
                  </m:num>
                  <m:den>
                    <m:r>
                      <w:rPr>
                        <w:rFonts w:ascii="Cambria Math" w:hAnsi="Cambria Math" w:cstheme="minorHAnsi"/>
                        <w:sz w:val="24"/>
                        <w:szCs w:val="24"/>
                      </w:rPr>
                      <m:t>1-b</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m</m:t>
                        </m:r>
                      </m:sub>
                    </m:sSub>
                  </m:den>
                </m:f>
              </m:e>
            </m:d>
          </m:num>
          <m:den>
            <m:f>
              <m:fPr>
                <m:ctrlPr>
                  <w:rPr>
                    <w:rFonts w:ascii="Cambria Math" w:hAnsi="Cambria Math" w:cstheme="minorHAnsi"/>
                    <w:i/>
                    <w:sz w:val="24"/>
                    <w:szCs w:val="24"/>
                  </w:rPr>
                </m:ctrlPr>
              </m:fPr>
              <m:num>
                <m:r>
                  <w:rPr>
                    <w:rFonts w:ascii="Cambria Math" w:hAnsi="Cambria Math" w:cstheme="minorHAnsi"/>
                    <w:sz w:val="24"/>
                    <w:szCs w:val="24"/>
                  </w:rPr>
                  <m:t>RT</m:t>
                </m:r>
              </m:num>
              <m:den>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1-b</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m</m:t>
                            </m:r>
                          </m:sub>
                        </m:sSub>
                      </m:e>
                    </m:d>
                  </m:e>
                  <m:sup>
                    <m:r>
                      <w:rPr>
                        <w:rFonts w:ascii="Cambria Math" w:hAnsi="Cambria Math" w:cstheme="minorHAnsi"/>
                        <w:sz w:val="24"/>
                        <w:szCs w:val="24"/>
                      </w:rPr>
                      <m:t>2</m:t>
                    </m:r>
                  </m:sup>
                </m:sSup>
              </m:den>
            </m:f>
            <m:r>
              <w:rPr>
                <w:rFonts w:ascii="Cambria Math" w:hAnsi="Cambria Math" w:cstheme="minorHAnsi"/>
                <w:sz w:val="24"/>
                <w:szCs w:val="24"/>
              </w:rPr>
              <m:t>-2a</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m</m:t>
                </m:r>
              </m:sub>
            </m:sSub>
          </m:den>
        </m:f>
        <m:r>
          <w:rPr>
            <w:rFonts w:ascii="Cambria Math" w:hAnsi="Cambria Math" w:cstheme="minorHAnsi"/>
            <w:sz w:val="24"/>
            <w:szCs w:val="24"/>
          </w:rPr>
          <m:t xml:space="preserve">   </m:t>
        </m:r>
      </m:oMath>
      <w:r w:rsidR="008A2E8F">
        <w:rPr>
          <w:rFonts w:eastAsiaTheme="minorEastAsia" w:cstheme="minorHAnsi"/>
          <w:sz w:val="24"/>
          <w:szCs w:val="24"/>
        </w:rPr>
        <w:t xml:space="preserve">                                                       (14)</w:t>
      </w:r>
    </w:p>
    <w:p w:rsidR="003A7137" w:rsidRPr="008F528C" w:rsidRDefault="003A7137" w:rsidP="008F528C">
      <w:pPr>
        <w:tabs>
          <w:tab w:val="center" w:pos="4986"/>
          <w:tab w:val="right" w:pos="9972"/>
        </w:tabs>
        <w:textAlignment w:val="center"/>
        <w:rPr>
          <w:rFonts w:cstheme="minorHAnsi"/>
          <w:sz w:val="24"/>
          <w:szCs w:val="24"/>
        </w:rPr>
      </w:pPr>
      <w:r w:rsidRPr="008F528C">
        <w:rPr>
          <w:rFonts w:cstheme="minorHAnsi"/>
          <w:sz w:val="24"/>
          <w:szCs w:val="24"/>
        </w:rPr>
        <w:t xml:space="preserve">The boundary condition for Eq. </w:t>
      </w:r>
      <w:r w:rsidR="007433DE">
        <w:rPr>
          <w:rFonts w:cstheme="minorHAnsi"/>
          <w:sz w:val="24"/>
          <w:szCs w:val="24"/>
        </w:rPr>
        <w:t>(14)</w:t>
      </w:r>
      <w:r w:rsidRPr="008F528C">
        <w:rPr>
          <w:rFonts w:cstheme="minorHAnsi"/>
          <w:sz w:val="24"/>
          <w:szCs w:val="24"/>
        </w:rPr>
        <w:t xml:space="preserve"> is the gas-liquid interface, which is determined by the total mass in the container and the temperature profile. At the interface the pressure and the Gibbs free energy are the same for liquid and gas, which leads to:</w:t>
      </w:r>
    </w:p>
    <w:p w:rsidR="003A7137" w:rsidRPr="008F528C" w:rsidRDefault="00F3381D" w:rsidP="008A2E8F">
      <w:pPr>
        <w:tabs>
          <w:tab w:val="center" w:pos="4986"/>
          <w:tab w:val="right" w:pos="9972"/>
        </w:tabs>
        <w:jc w:val="right"/>
        <w:textAlignment w:val="cente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sat</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RT</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G</m:t>
                </m:r>
              </m:sub>
            </m:sSub>
          </m:num>
          <m:den>
            <m:r>
              <w:rPr>
                <w:rFonts w:ascii="Cambria Math" w:hAnsi="Cambria Math" w:cstheme="minorHAnsi"/>
                <w:sz w:val="24"/>
                <w:szCs w:val="24"/>
              </w:rPr>
              <m:t>1-b</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G</m:t>
                </m:r>
              </m:sub>
            </m:sSub>
          </m:den>
        </m:f>
        <m:r>
          <w:rPr>
            <w:rFonts w:ascii="Cambria Math" w:hAnsi="Cambria Math" w:cstheme="minorHAnsi"/>
            <w:sz w:val="24"/>
            <w:szCs w:val="24"/>
          </w:rPr>
          <m:t>-a</m:t>
        </m:r>
        <m:sSubSup>
          <m:sSubSupPr>
            <m:ctrlPr>
              <w:rPr>
                <w:rFonts w:ascii="Cambria Math" w:hAnsi="Cambria Math" w:cstheme="minorHAnsi"/>
                <w:i/>
                <w:sz w:val="24"/>
                <w:szCs w:val="24"/>
              </w:rPr>
            </m:ctrlPr>
          </m:sSubSupPr>
          <m:e>
            <m:r>
              <w:rPr>
                <w:rFonts w:ascii="Cambria Math" w:hAnsi="Cambria Math" w:cstheme="minorHAnsi"/>
                <w:sz w:val="24"/>
                <w:szCs w:val="24"/>
              </w:rPr>
              <m:t>ρ</m:t>
            </m:r>
          </m:e>
          <m:sub>
            <m:r>
              <w:rPr>
                <w:rFonts w:ascii="Cambria Math" w:hAnsi="Cambria Math" w:cstheme="minorHAnsi"/>
                <w:sz w:val="24"/>
                <w:szCs w:val="24"/>
              </w:rPr>
              <m:t>G</m:t>
            </m:r>
          </m:sub>
          <m:sup>
            <m:r>
              <w:rPr>
                <w:rFonts w:ascii="Cambria Math" w:hAnsi="Cambria Math" w:cstheme="minorHAnsi"/>
                <w:sz w:val="24"/>
                <w:szCs w:val="24"/>
              </w:rPr>
              <m:t>2</m:t>
            </m:r>
          </m:sup>
        </m:sSub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RT</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L</m:t>
                </m:r>
              </m:sub>
            </m:sSub>
          </m:num>
          <m:den>
            <m:r>
              <w:rPr>
                <w:rFonts w:ascii="Cambria Math" w:hAnsi="Cambria Math" w:cstheme="minorHAnsi"/>
                <w:sz w:val="24"/>
                <w:szCs w:val="24"/>
              </w:rPr>
              <m:t>1-b</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L</m:t>
                </m:r>
              </m:sub>
            </m:sSub>
          </m:den>
        </m:f>
        <m:r>
          <w:rPr>
            <w:rFonts w:ascii="Cambria Math" w:hAnsi="Cambria Math" w:cstheme="minorHAnsi"/>
            <w:sz w:val="24"/>
            <w:szCs w:val="24"/>
          </w:rPr>
          <m:t>-a</m:t>
        </m:r>
        <m:sSubSup>
          <m:sSubSupPr>
            <m:ctrlPr>
              <w:rPr>
                <w:rFonts w:ascii="Cambria Math" w:hAnsi="Cambria Math" w:cstheme="minorHAnsi"/>
                <w:i/>
                <w:sz w:val="24"/>
                <w:szCs w:val="24"/>
              </w:rPr>
            </m:ctrlPr>
          </m:sSubSupPr>
          <m:e>
            <m:r>
              <w:rPr>
                <w:rFonts w:ascii="Cambria Math" w:hAnsi="Cambria Math" w:cstheme="minorHAnsi"/>
                <w:sz w:val="24"/>
                <w:szCs w:val="24"/>
              </w:rPr>
              <m:t>ρ</m:t>
            </m:r>
          </m:e>
          <m:sub>
            <m:r>
              <w:rPr>
                <w:rFonts w:ascii="Cambria Math" w:hAnsi="Cambria Math" w:cstheme="minorHAnsi"/>
                <w:sz w:val="24"/>
                <w:szCs w:val="24"/>
              </w:rPr>
              <m:t>L</m:t>
            </m:r>
          </m:sub>
          <m:sup>
            <m:r>
              <w:rPr>
                <w:rFonts w:ascii="Cambria Math" w:hAnsi="Cambria Math" w:cstheme="minorHAnsi"/>
                <w:sz w:val="24"/>
                <w:szCs w:val="24"/>
              </w:rPr>
              <m:t>2</m:t>
            </m:r>
          </m:sup>
        </m:sSubSup>
      </m:oMath>
      <w:r w:rsidR="008A2E8F">
        <w:rPr>
          <w:rFonts w:eastAsiaTheme="minorEastAsia" w:cstheme="minorHAnsi"/>
          <w:sz w:val="24"/>
          <w:szCs w:val="24"/>
        </w:rPr>
        <w:t xml:space="preserve">                                         (15)</w:t>
      </w:r>
    </w:p>
    <w:p w:rsidR="003A7137" w:rsidRPr="008F528C" w:rsidRDefault="003A7137" w:rsidP="008A2E8F">
      <w:pPr>
        <w:tabs>
          <w:tab w:val="center" w:pos="4986"/>
          <w:tab w:val="right" w:pos="9972"/>
        </w:tabs>
        <w:jc w:val="right"/>
        <w:textAlignment w:val="center"/>
        <w:rPr>
          <w:rFonts w:cstheme="minorHAnsi"/>
          <w:sz w:val="24"/>
          <w:szCs w:val="24"/>
        </w:rPr>
      </w:pPr>
      <m:oMath>
        <m:r>
          <w:rPr>
            <w:rFonts w:ascii="Cambria Math" w:hAnsi="Cambria Math" w:cstheme="minorHAnsi"/>
            <w:sz w:val="24"/>
            <w:szCs w:val="24"/>
          </w:rPr>
          <m:t>RT</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sSubSup>
                      <m:sSubSupPr>
                        <m:ctrlPr>
                          <w:rPr>
                            <w:rFonts w:ascii="Cambria Math" w:hAnsi="Cambria Math" w:cstheme="minorHAnsi"/>
                            <w:i/>
                            <w:sz w:val="24"/>
                            <w:szCs w:val="24"/>
                          </w:rPr>
                        </m:ctrlPr>
                      </m:sSubSupPr>
                      <m:e>
                        <m:r>
                          <w:rPr>
                            <w:rFonts w:ascii="Cambria Math" w:hAnsi="Cambria Math" w:cstheme="minorHAnsi"/>
                            <w:sz w:val="24"/>
                            <w:szCs w:val="24"/>
                          </w:rPr>
                          <m:t>ρ</m:t>
                        </m:r>
                      </m:e>
                      <m:sub>
                        <m:r>
                          <w:rPr>
                            <w:rFonts w:ascii="Cambria Math" w:hAnsi="Cambria Math" w:cstheme="minorHAnsi"/>
                            <w:sz w:val="24"/>
                            <w:szCs w:val="24"/>
                          </w:rPr>
                          <m:t>G</m:t>
                        </m:r>
                      </m:sub>
                      <m:sup>
                        <m:r>
                          <w:rPr>
                            <w:rFonts w:ascii="Cambria Math" w:hAnsi="Cambria Math" w:cstheme="minorHAnsi"/>
                            <w:sz w:val="24"/>
                            <w:szCs w:val="24"/>
                          </w:rPr>
                          <m:t>-1</m:t>
                        </m:r>
                      </m:sup>
                    </m:sSubSup>
                    <m:r>
                      <w:rPr>
                        <w:rFonts w:ascii="Cambria Math" w:hAnsi="Cambria Math" w:cstheme="minorHAnsi"/>
                        <w:sz w:val="24"/>
                        <w:szCs w:val="24"/>
                      </w:rPr>
                      <m:t>-b</m:t>
                    </m:r>
                  </m:num>
                  <m:den>
                    <m:sSubSup>
                      <m:sSubSupPr>
                        <m:ctrlPr>
                          <w:rPr>
                            <w:rFonts w:ascii="Cambria Math" w:hAnsi="Cambria Math" w:cstheme="minorHAnsi"/>
                            <w:i/>
                            <w:sz w:val="24"/>
                            <w:szCs w:val="24"/>
                          </w:rPr>
                        </m:ctrlPr>
                      </m:sSubSupPr>
                      <m:e>
                        <m:r>
                          <w:rPr>
                            <w:rFonts w:ascii="Cambria Math" w:hAnsi="Cambria Math" w:cstheme="minorHAnsi"/>
                            <w:sz w:val="24"/>
                            <w:szCs w:val="24"/>
                          </w:rPr>
                          <m:t>ρ</m:t>
                        </m:r>
                      </m:e>
                      <m:sub>
                        <m:r>
                          <w:rPr>
                            <w:rFonts w:ascii="Cambria Math" w:hAnsi="Cambria Math" w:cstheme="minorHAnsi"/>
                            <w:sz w:val="24"/>
                            <w:szCs w:val="24"/>
                          </w:rPr>
                          <m:t>L</m:t>
                        </m:r>
                      </m:sub>
                      <m:sup>
                        <m:r>
                          <w:rPr>
                            <w:rFonts w:ascii="Cambria Math" w:hAnsi="Cambria Math" w:cstheme="minorHAnsi"/>
                            <w:sz w:val="24"/>
                            <w:szCs w:val="24"/>
                          </w:rPr>
                          <m:t>-1</m:t>
                        </m:r>
                      </m:sup>
                    </m:sSubSup>
                    <m:r>
                      <w:rPr>
                        <w:rFonts w:ascii="Cambria Math" w:hAnsi="Cambria Math" w:cstheme="minorHAnsi"/>
                        <w:sz w:val="24"/>
                        <w:szCs w:val="24"/>
                      </w:rPr>
                      <m:t>-b</m:t>
                    </m:r>
                  </m:den>
                </m:f>
              </m:e>
            </m:d>
          </m:e>
        </m:func>
        <m:r>
          <w:rPr>
            <w:rFonts w:ascii="Cambria Math" w:hAnsi="Cambria Math" w:cstheme="minorHAnsi"/>
            <w:sz w:val="24"/>
            <w:szCs w:val="24"/>
          </w:rPr>
          <m:t>+a</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G</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L</m:t>
                </m:r>
              </m:sub>
            </m:sSub>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sat</m:t>
            </m:r>
          </m:sub>
        </m:sSub>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m:t>
                </m:r>
              </m:num>
              <m:den>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G</m:t>
                    </m:r>
                  </m:sub>
                </m:sSub>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L</m:t>
                    </m:r>
                  </m:sub>
                </m:sSub>
              </m:den>
            </m:f>
          </m:e>
        </m:d>
      </m:oMath>
      <w:r w:rsidR="008A2E8F">
        <w:rPr>
          <w:rFonts w:eastAsiaTheme="minorEastAsia" w:cstheme="minorHAnsi"/>
          <w:sz w:val="24"/>
          <w:szCs w:val="24"/>
        </w:rPr>
        <w:t xml:space="preserve">                                  (16)</w:t>
      </w:r>
    </w:p>
    <w:p w:rsidR="003A7137" w:rsidRPr="008F528C" w:rsidRDefault="003A7137" w:rsidP="008F528C">
      <w:pPr>
        <w:tabs>
          <w:tab w:val="center" w:pos="4986"/>
          <w:tab w:val="right" w:pos="9972"/>
        </w:tabs>
        <w:textAlignment w:val="center"/>
        <w:rPr>
          <w:rFonts w:cstheme="minorHAnsi"/>
          <w:noProof/>
          <w:sz w:val="24"/>
          <w:szCs w:val="24"/>
        </w:rPr>
      </w:pPr>
      <w:r w:rsidRPr="008F528C">
        <w:rPr>
          <w:rFonts w:cstheme="minorHAnsi"/>
          <w:noProof/>
          <w:sz w:val="24"/>
          <w:szCs w:val="24"/>
          <w:lang w:eastAsia="es-AR"/>
        </w:rPr>
        <w:lastRenderedPageBreak/>
        <w:t>Eq</w:t>
      </w:r>
      <w:r w:rsidR="007433DE">
        <w:rPr>
          <w:rFonts w:cstheme="minorHAnsi"/>
          <w:noProof/>
          <w:sz w:val="24"/>
          <w:szCs w:val="24"/>
          <w:lang w:eastAsia="es-AR"/>
        </w:rPr>
        <w:t>s</w:t>
      </w:r>
      <w:r w:rsidRPr="008F528C">
        <w:rPr>
          <w:rFonts w:cstheme="minorHAnsi"/>
          <w:noProof/>
          <w:sz w:val="24"/>
          <w:szCs w:val="24"/>
          <w:lang w:eastAsia="es-AR"/>
        </w:rPr>
        <w:t xml:space="preserve">. </w:t>
      </w:r>
      <w:r w:rsidR="007433DE">
        <w:rPr>
          <w:rFonts w:cstheme="minorHAnsi"/>
          <w:noProof/>
          <w:sz w:val="24"/>
          <w:szCs w:val="24"/>
          <w:lang w:eastAsia="es-AR"/>
        </w:rPr>
        <w:t>(15)</w:t>
      </w:r>
      <w:r w:rsidRPr="008F528C">
        <w:rPr>
          <w:rFonts w:cstheme="minorHAnsi"/>
          <w:noProof/>
          <w:sz w:val="24"/>
          <w:szCs w:val="24"/>
          <w:lang w:eastAsia="es-AR"/>
        </w:rPr>
        <w:t xml:space="preserve"> and </w:t>
      </w:r>
      <w:r w:rsidR="007433DE">
        <w:rPr>
          <w:rFonts w:cstheme="minorHAnsi"/>
          <w:noProof/>
          <w:sz w:val="24"/>
          <w:szCs w:val="24"/>
          <w:lang w:eastAsia="es-AR"/>
        </w:rPr>
        <w:t>(16) determine</w:t>
      </w:r>
      <w:r w:rsidRPr="008F528C">
        <w:rPr>
          <w:rFonts w:cstheme="minorHAnsi"/>
          <w:noProof/>
          <w:sz w:val="24"/>
          <w:szCs w:val="24"/>
          <w:lang w:eastAsia="es-AR"/>
        </w:rPr>
        <w:t xml:space="preserve"> the equilibrium values </w:t>
      </w:r>
      <m:oMath>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G</m:t>
            </m:r>
          </m:sub>
        </m:sSub>
      </m:oMath>
      <w:r w:rsidRPr="008F528C">
        <w:rPr>
          <w:rFonts w:cstheme="minorHAnsi"/>
          <w:noProof/>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L</m:t>
            </m:r>
          </m:sub>
        </m:sSub>
      </m:oMath>
      <w:r w:rsidR="00DD241C">
        <w:rPr>
          <w:rFonts w:eastAsiaTheme="minorEastAsia" w:cstheme="minorHAnsi"/>
          <w:noProof/>
          <w:sz w:val="24"/>
          <w:szCs w:val="24"/>
        </w:rPr>
        <w:t xml:space="preserve"> </w:t>
      </w:r>
      <w:r w:rsidRPr="008F528C">
        <w:rPr>
          <w:rFonts w:cstheme="minorHAnsi"/>
          <w:noProof/>
          <w:sz w:val="24"/>
          <w:szCs w:val="24"/>
        </w:rPr>
        <w:t xml:space="preserve">at the interface for a given temperature </w:t>
      </w:r>
      <w:r w:rsidRPr="008F528C">
        <w:rPr>
          <w:rFonts w:cstheme="minorHAnsi"/>
          <w:i/>
          <w:iCs/>
          <w:noProof/>
          <w:sz w:val="24"/>
          <w:szCs w:val="24"/>
        </w:rPr>
        <w:t xml:space="preserve">T. </w:t>
      </w:r>
      <w:r w:rsidR="007433DE">
        <w:rPr>
          <w:rFonts w:cstheme="minorHAnsi"/>
          <w:noProof/>
          <w:sz w:val="24"/>
          <w:szCs w:val="24"/>
        </w:rPr>
        <w:t xml:space="preserve">Integrating now </w:t>
      </w:r>
      <w:r w:rsidR="001256F3">
        <w:rPr>
          <w:rFonts w:cstheme="minorHAnsi"/>
          <w:noProof/>
          <w:sz w:val="24"/>
          <w:szCs w:val="24"/>
        </w:rPr>
        <w:t>Eq.</w:t>
      </w:r>
      <w:r w:rsidRPr="008F528C">
        <w:rPr>
          <w:rFonts w:cstheme="minorHAnsi"/>
          <w:noProof/>
          <w:sz w:val="24"/>
          <w:szCs w:val="24"/>
        </w:rPr>
        <w:t xml:space="preserve"> </w:t>
      </w:r>
      <w:r w:rsidR="007433DE">
        <w:rPr>
          <w:rFonts w:cstheme="minorHAnsi"/>
          <w:noProof/>
          <w:sz w:val="24"/>
          <w:szCs w:val="24"/>
        </w:rPr>
        <w:t>(14)</w:t>
      </w:r>
      <w:r w:rsidRPr="008F528C">
        <w:rPr>
          <w:rFonts w:cstheme="minorHAnsi"/>
          <w:noProof/>
          <w:sz w:val="24"/>
          <w:szCs w:val="24"/>
        </w:rPr>
        <w:t xml:space="preserve"> from the interface </w:t>
      </w:r>
      <w:r w:rsidR="007D03A4">
        <w:rPr>
          <w:rFonts w:cstheme="minorHAnsi"/>
          <w:noProof/>
          <w:sz w:val="24"/>
          <w:szCs w:val="24"/>
        </w:rPr>
        <w:t xml:space="preserve">at </w:t>
      </w:r>
      <w:r w:rsidRPr="008F528C">
        <w:rPr>
          <w:rFonts w:cstheme="minorHAnsi"/>
          <w:i/>
          <w:iCs/>
          <w:noProof/>
          <w:sz w:val="24"/>
          <w:szCs w:val="24"/>
        </w:rPr>
        <w:t>z</w:t>
      </w:r>
      <w:r w:rsidRPr="008F528C">
        <w:rPr>
          <w:rFonts w:cstheme="minorHAnsi"/>
          <w:noProof/>
          <w:sz w:val="24"/>
          <w:szCs w:val="24"/>
        </w:rPr>
        <w:t xml:space="preserve"> = </w:t>
      </w:r>
      <w:r w:rsidRPr="008F528C">
        <w:rPr>
          <w:rFonts w:cstheme="minorHAnsi"/>
          <w:i/>
          <w:iCs/>
          <w:noProof/>
          <w:sz w:val="24"/>
          <w:szCs w:val="24"/>
        </w:rPr>
        <w:t>z</w:t>
      </w:r>
      <w:r w:rsidRPr="008F528C">
        <w:rPr>
          <w:rFonts w:cstheme="minorHAnsi"/>
          <w:i/>
          <w:iCs/>
          <w:noProof/>
          <w:sz w:val="24"/>
          <w:szCs w:val="24"/>
          <w:vertAlign w:val="subscript"/>
        </w:rPr>
        <w:t>o</w:t>
      </w:r>
      <w:r w:rsidRPr="008F528C">
        <w:rPr>
          <w:rFonts w:cstheme="minorHAnsi"/>
          <w:noProof/>
          <w:sz w:val="24"/>
          <w:szCs w:val="24"/>
        </w:rPr>
        <w:t xml:space="preserve"> and a generic </w:t>
      </w:r>
      <w:r w:rsidRPr="008F528C">
        <w:rPr>
          <w:rFonts w:cstheme="minorHAnsi"/>
          <w:i/>
          <w:iCs/>
          <w:noProof/>
          <w:sz w:val="24"/>
          <w:szCs w:val="24"/>
        </w:rPr>
        <w:t>z</w:t>
      </w:r>
      <w:r w:rsidR="007D03A4">
        <w:rPr>
          <w:rFonts w:cstheme="minorHAnsi"/>
          <w:i/>
          <w:iCs/>
          <w:noProof/>
          <w:sz w:val="24"/>
          <w:szCs w:val="24"/>
        </w:rPr>
        <w:t>,</w:t>
      </w:r>
      <w:r w:rsidRPr="008F528C">
        <w:rPr>
          <w:rFonts w:cstheme="minorHAnsi"/>
          <w:i/>
          <w:iCs/>
          <w:noProof/>
          <w:sz w:val="24"/>
          <w:szCs w:val="24"/>
        </w:rPr>
        <w:t xml:space="preserve"> </w:t>
      </w:r>
      <w:r w:rsidRPr="008F528C">
        <w:rPr>
          <w:rFonts w:cstheme="minorHAnsi"/>
          <w:noProof/>
          <w:sz w:val="24"/>
          <w:szCs w:val="24"/>
        </w:rPr>
        <w:t xml:space="preserve">gives the density profiles of the liquid phase </w:t>
      </w:r>
      <m:oMath>
        <m:sSubSup>
          <m:sSubSupPr>
            <m:ctrlPr>
              <w:rPr>
                <w:rFonts w:ascii="Cambria Math" w:hAnsi="Cambria Math" w:cstheme="minorHAnsi"/>
                <w:i/>
                <w:noProof/>
                <w:sz w:val="24"/>
                <w:szCs w:val="24"/>
              </w:rPr>
            </m:ctrlPr>
          </m:sSubSupPr>
          <m:e>
            <m:r>
              <w:rPr>
                <w:rFonts w:ascii="Cambria Math" w:hAnsi="Cambria Math" w:cstheme="minorHAnsi"/>
                <w:noProof/>
                <w:sz w:val="24"/>
                <w:szCs w:val="24"/>
              </w:rPr>
              <m:t>ρ</m:t>
            </m:r>
          </m:e>
          <m:sub>
            <m:r>
              <w:rPr>
                <w:rFonts w:ascii="Cambria Math" w:hAnsi="Cambria Math" w:cstheme="minorHAnsi"/>
                <w:noProof/>
                <w:sz w:val="24"/>
                <w:szCs w:val="24"/>
              </w:rPr>
              <m:t>m</m:t>
            </m:r>
          </m:sub>
          <m:sup>
            <m:r>
              <w:rPr>
                <w:rFonts w:ascii="Cambria Math" w:hAnsi="Cambria Math" w:cstheme="minorHAnsi"/>
                <w:noProof/>
                <w:sz w:val="24"/>
                <w:szCs w:val="24"/>
              </w:rPr>
              <m:t>-</m:t>
            </m:r>
          </m:sup>
        </m:sSubSup>
        <m:d>
          <m:dPr>
            <m:ctrlPr>
              <w:rPr>
                <w:rFonts w:ascii="Cambria Math" w:hAnsi="Cambria Math" w:cstheme="minorHAnsi"/>
                <w:i/>
                <w:noProof/>
                <w:sz w:val="24"/>
                <w:szCs w:val="24"/>
              </w:rPr>
            </m:ctrlPr>
          </m:dPr>
          <m:e>
            <m:r>
              <w:rPr>
                <w:rFonts w:ascii="Cambria Math" w:hAnsi="Cambria Math" w:cstheme="minorHAnsi"/>
                <w:noProof/>
                <w:sz w:val="24"/>
                <w:szCs w:val="24"/>
              </w:rPr>
              <m:t>z</m:t>
            </m:r>
          </m:e>
        </m:d>
      </m:oMath>
      <w:r w:rsidRPr="008F528C">
        <w:rPr>
          <w:rFonts w:cstheme="minorHAnsi"/>
          <w:noProof/>
          <w:sz w:val="24"/>
          <w:szCs w:val="24"/>
        </w:rPr>
        <w:t xml:space="preserve"> for </w:t>
      </w:r>
      <m:oMath>
        <m:r>
          <w:rPr>
            <w:rFonts w:ascii="Cambria Math" w:hAnsi="Cambria Math" w:cstheme="minorHAnsi"/>
            <w:noProof/>
            <w:sz w:val="24"/>
            <w:szCs w:val="24"/>
          </w:rPr>
          <m:t>z&lt;</m:t>
        </m:r>
        <m:sSub>
          <m:sSubPr>
            <m:ctrlPr>
              <w:rPr>
                <w:rFonts w:ascii="Cambria Math" w:hAnsi="Cambria Math" w:cstheme="minorHAnsi"/>
                <w:i/>
                <w:noProof/>
                <w:sz w:val="24"/>
                <w:szCs w:val="24"/>
              </w:rPr>
            </m:ctrlPr>
          </m:sSubPr>
          <m:e>
            <m:r>
              <w:rPr>
                <w:rFonts w:ascii="Cambria Math" w:hAnsi="Cambria Math" w:cstheme="minorHAnsi"/>
                <w:noProof/>
                <w:sz w:val="24"/>
                <w:szCs w:val="24"/>
              </w:rPr>
              <m:t>z</m:t>
            </m:r>
          </m:e>
          <m:sub>
            <m:r>
              <w:rPr>
                <w:rFonts w:ascii="Cambria Math" w:hAnsi="Cambria Math" w:cstheme="minorHAnsi"/>
                <w:noProof/>
                <w:sz w:val="24"/>
                <w:szCs w:val="24"/>
              </w:rPr>
              <m:t>o</m:t>
            </m:r>
          </m:sub>
        </m:sSub>
        <m:r>
          <w:rPr>
            <w:rFonts w:ascii="Cambria Math" w:hAnsi="Cambria Math" w:cstheme="minorHAnsi"/>
            <w:noProof/>
            <w:sz w:val="24"/>
            <w:szCs w:val="24"/>
          </w:rPr>
          <m:t xml:space="preserve">  </m:t>
        </m:r>
      </m:oMath>
      <w:r w:rsidRPr="008F528C">
        <w:rPr>
          <w:rFonts w:cstheme="minorHAnsi"/>
          <w:noProof/>
          <w:sz w:val="24"/>
          <w:szCs w:val="24"/>
        </w:rPr>
        <w:t xml:space="preserve">and the vapor phase </w:t>
      </w:r>
      <m:oMath>
        <m:sSubSup>
          <m:sSubSupPr>
            <m:ctrlPr>
              <w:rPr>
                <w:rFonts w:ascii="Cambria Math" w:hAnsi="Cambria Math" w:cstheme="minorHAnsi"/>
                <w:i/>
                <w:noProof/>
                <w:sz w:val="24"/>
                <w:szCs w:val="24"/>
              </w:rPr>
            </m:ctrlPr>
          </m:sSubSupPr>
          <m:e>
            <m:r>
              <w:rPr>
                <w:rFonts w:ascii="Cambria Math" w:hAnsi="Cambria Math" w:cstheme="minorHAnsi"/>
                <w:noProof/>
                <w:sz w:val="24"/>
                <w:szCs w:val="24"/>
              </w:rPr>
              <m:t>ρ</m:t>
            </m:r>
          </m:e>
          <m:sub>
            <m:r>
              <w:rPr>
                <w:rFonts w:ascii="Cambria Math" w:hAnsi="Cambria Math" w:cstheme="minorHAnsi"/>
                <w:noProof/>
                <w:sz w:val="24"/>
                <w:szCs w:val="24"/>
              </w:rPr>
              <m:t>m</m:t>
            </m:r>
          </m:sub>
          <m:sup>
            <m:r>
              <w:rPr>
                <w:rFonts w:ascii="Cambria Math" w:hAnsi="Cambria Math" w:cstheme="minorHAnsi"/>
                <w:noProof/>
                <w:sz w:val="24"/>
                <w:szCs w:val="24"/>
              </w:rPr>
              <m:t>+</m:t>
            </m:r>
          </m:sup>
        </m:sSubSup>
        <m:d>
          <m:dPr>
            <m:ctrlPr>
              <w:rPr>
                <w:rFonts w:ascii="Cambria Math" w:hAnsi="Cambria Math" w:cstheme="minorHAnsi"/>
                <w:i/>
                <w:noProof/>
                <w:sz w:val="24"/>
                <w:szCs w:val="24"/>
              </w:rPr>
            </m:ctrlPr>
          </m:dPr>
          <m:e>
            <m:r>
              <w:rPr>
                <w:rFonts w:ascii="Cambria Math" w:hAnsi="Cambria Math" w:cstheme="minorHAnsi"/>
                <w:noProof/>
                <w:sz w:val="24"/>
                <w:szCs w:val="24"/>
              </w:rPr>
              <m:t>z</m:t>
            </m:r>
          </m:e>
        </m:d>
      </m:oMath>
      <w:r w:rsidRPr="008F528C">
        <w:rPr>
          <w:rFonts w:cstheme="minorHAnsi"/>
          <w:noProof/>
          <w:sz w:val="24"/>
          <w:szCs w:val="24"/>
        </w:rPr>
        <w:t xml:space="preserve"> for </w:t>
      </w:r>
      <m:oMath>
        <m:r>
          <w:rPr>
            <w:rFonts w:ascii="Cambria Math" w:hAnsi="Cambria Math" w:cstheme="minorHAnsi"/>
            <w:noProof/>
            <w:sz w:val="24"/>
            <w:szCs w:val="24"/>
          </w:rPr>
          <m:t>z&gt;</m:t>
        </m:r>
        <m:sSub>
          <m:sSubPr>
            <m:ctrlPr>
              <w:rPr>
                <w:rFonts w:ascii="Cambria Math" w:hAnsi="Cambria Math" w:cstheme="minorHAnsi"/>
                <w:i/>
                <w:noProof/>
                <w:sz w:val="24"/>
                <w:szCs w:val="24"/>
              </w:rPr>
            </m:ctrlPr>
          </m:sSubPr>
          <m:e>
            <m:r>
              <w:rPr>
                <w:rFonts w:ascii="Cambria Math" w:hAnsi="Cambria Math" w:cstheme="minorHAnsi"/>
                <w:noProof/>
                <w:sz w:val="24"/>
                <w:szCs w:val="24"/>
              </w:rPr>
              <m:t>z</m:t>
            </m:r>
          </m:e>
          <m:sub>
            <m:r>
              <w:rPr>
                <w:rFonts w:ascii="Cambria Math" w:hAnsi="Cambria Math" w:cstheme="minorHAnsi"/>
                <w:noProof/>
                <w:sz w:val="24"/>
                <w:szCs w:val="24"/>
              </w:rPr>
              <m:t>o</m:t>
            </m:r>
          </m:sub>
        </m:sSub>
      </m:oMath>
      <w:r w:rsidRPr="008F528C">
        <w:rPr>
          <w:rFonts w:cstheme="minorHAnsi"/>
          <w:noProof/>
          <w:sz w:val="24"/>
          <w:szCs w:val="24"/>
        </w:rPr>
        <w:t xml:space="preserve">. The total number of moles </w:t>
      </w:r>
      <w:r w:rsidRPr="008F528C">
        <w:rPr>
          <w:rFonts w:cstheme="minorHAnsi"/>
          <w:i/>
          <w:iCs/>
          <w:noProof/>
          <w:sz w:val="24"/>
          <w:szCs w:val="24"/>
        </w:rPr>
        <w:t>N</w:t>
      </w:r>
      <w:r w:rsidRPr="008F528C">
        <w:rPr>
          <w:rFonts w:cstheme="minorHAnsi"/>
          <w:noProof/>
          <w:sz w:val="24"/>
          <w:szCs w:val="24"/>
        </w:rPr>
        <w:t xml:space="preserve"> in the vessel is then given by:</w:t>
      </w:r>
    </w:p>
    <w:p w:rsidR="003A7137" w:rsidRPr="008F528C" w:rsidRDefault="003A7137" w:rsidP="008A2E8F">
      <w:pPr>
        <w:tabs>
          <w:tab w:val="center" w:pos="4986"/>
          <w:tab w:val="right" w:pos="9972"/>
        </w:tabs>
        <w:jc w:val="right"/>
        <w:textAlignment w:val="center"/>
        <w:rPr>
          <w:rFonts w:cstheme="minorHAnsi"/>
          <w:noProof/>
          <w:sz w:val="24"/>
          <w:szCs w:val="24"/>
        </w:rPr>
      </w:pPr>
      <m:oMath>
        <m:r>
          <w:rPr>
            <w:rFonts w:ascii="Cambria Math" w:hAnsi="Cambria Math" w:cstheme="minorHAnsi"/>
            <w:noProof/>
            <w:sz w:val="24"/>
            <w:szCs w:val="24"/>
          </w:rPr>
          <m:t>N=</m:t>
        </m:r>
        <m:nary>
          <m:naryPr>
            <m:limLoc m:val="subSup"/>
            <m:ctrlPr>
              <w:rPr>
                <w:rFonts w:ascii="Cambria Math" w:hAnsi="Cambria Math" w:cstheme="minorHAnsi"/>
                <w:i/>
                <w:noProof/>
                <w:sz w:val="24"/>
                <w:szCs w:val="24"/>
              </w:rPr>
            </m:ctrlPr>
          </m:naryPr>
          <m:sub>
            <m:r>
              <w:rPr>
                <w:rFonts w:ascii="Cambria Math" w:hAnsi="Cambria Math" w:cstheme="minorHAnsi"/>
                <w:noProof/>
                <w:sz w:val="24"/>
                <w:szCs w:val="24"/>
              </w:rPr>
              <m:t>0</m:t>
            </m:r>
          </m:sub>
          <m:sup>
            <m:sSub>
              <m:sSubPr>
                <m:ctrlPr>
                  <w:rPr>
                    <w:rFonts w:ascii="Cambria Math" w:hAnsi="Cambria Math" w:cstheme="minorHAnsi"/>
                    <w:i/>
                    <w:noProof/>
                    <w:sz w:val="24"/>
                    <w:szCs w:val="24"/>
                  </w:rPr>
                </m:ctrlPr>
              </m:sSubPr>
              <m:e>
                <m:r>
                  <w:rPr>
                    <w:rFonts w:ascii="Cambria Math" w:hAnsi="Cambria Math" w:cstheme="minorHAnsi"/>
                    <w:noProof/>
                    <w:sz w:val="24"/>
                    <w:szCs w:val="24"/>
                  </w:rPr>
                  <m:t>z</m:t>
                </m:r>
              </m:e>
              <m:sub>
                <m:r>
                  <w:rPr>
                    <w:rFonts w:ascii="Cambria Math" w:hAnsi="Cambria Math" w:cstheme="minorHAnsi"/>
                    <w:noProof/>
                    <w:sz w:val="24"/>
                    <w:szCs w:val="24"/>
                  </w:rPr>
                  <m:t>o</m:t>
                </m:r>
              </m:sub>
            </m:sSub>
          </m:sup>
          <m:e>
            <m:sSubSup>
              <m:sSubSupPr>
                <m:ctrlPr>
                  <w:rPr>
                    <w:rFonts w:ascii="Cambria Math" w:hAnsi="Cambria Math" w:cstheme="minorHAnsi"/>
                    <w:i/>
                    <w:noProof/>
                    <w:sz w:val="24"/>
                    <w:szCs w:val="24"/>
                  </w:rPr>
                </m:ctrlPr>
              </m:sSubSupPr>
              <m:e>
                <m:r>
                  <w:rPr>
                    <w:rFonts w:ascii="Cambria Math" w:hAnsi="Cambria Math" w:cstheme="minorHAnsi"/>
                    <w:noProof/>
                    <w:sz w:val="24"/>
                    <w:szCs w:val="24"/>
                  </w:rPr>
                  <m:t>ρ</m:t>
                </m:r>
              </m:e>
              <m:sub>
                <m:r>
                  <w:rPr>
                    <w:rFonts w:ascii="Cambria Math" w:hAnsi="Cambria Math" w:cstheme="minorHAnsi"/>
                    <w:noProof/>
                    <w:sz w:val="24"/>
                    <w:szCs w:val="24"/>
                  </w:rPr>
                  <m:t>m</m:t>
                </m:r>
              </m:sub>
              <m:sup>
                <m:r>
                  <w:rPr>
                    <w:rFonts w:ascii="Cambria Math" w:hAnsi="Cambria Math" w:cstheme="minorHAnsi"/>
                    <w:noProof/>
                    <w:sz w:val="24"/>
                    <w:szCs w:val="24"/>
                  </w:rPr>
                  <m:t>-</m:t>
                </m:r>
              </m:sup>
            </m:sSubSup>
            <m:d>
              <m:dPr>
                <m:ctrlPr>
                  <w:rPr>
                    <w:rFonts w:ascii="Cambria Math" w:hAnsi="Cambria Math" w:cstheme="minorHAnsi"/>
                    <w:i/>
                    <w:noProof/>
                    <w:sz w:val="24"/>
                    <w:szCs w:val="24"/>
                  </w:rPr>
                </m:ctrlPr>
              </m:dPr>
              <m:e>
                <m:r>
                  <w:rPr>
                    <w:rFonts w:ascii="Cambria Math" w:hAnsi="Cambria Math" w:cstheme="minorHAnsi"/>
                    <w:noProof/>
                    <w:sz w:val="24"/>
                    <w:szCs w:val="24"/>
                  </w:rPr>
                  <m:t>z</m:t>
                </m:r>
              </m:e>
            </m:d>
            <m:r>
              <w:rPr>
                <w:rFonts w:ascii="Cambria Math" w:hAnsi="Cambria Math" w:cstheme="minorHAnsi"/>
                <w:noProof/>
                <w:sz w:val="24"/>
                <w:szCs w:val="24"/>
              </w:rPr>
              <m:t xml:space="preserve"> dz</m:t>
            </m:r>
          </m:e>
        </m:nary>
        <m:r>
          <w:rPr>
            <w:rFonts w:ascii="Cambria Math" w:hAnsi="Cambria Math" w:cstheme="minorHAnsi"/>
            <w:noProof/>
            <w:sz w:val="24"/>
            <w:szCs w:val="24"/>
          </w:rPr>
          <m:t>+</m:t>
        </m:r>
        <m:nary>
          <m:naryPr>
            <m:limLoc m:val="subSup"/>
            <m:ctrlPr>
              <w:rPr>
                <w:rFonts w:ascii="Cambria Math" w:hAnsi="Cambria Math" w:cstheme="minorHAnsi"/>
                <w:i/>
                <w:noProof/>
                <w:sz w:val="24"/>
                <w:szCs w:val="24"/>
              </w:rPr>
            </m:ctrlPr>
          </m:naryPr>
          <m:sub>
            <m:sSub>
              <m:sSubPr>
                <m:ctrlPr>
                  <w:rPr>
                    <w:rFonts w:ascii="Cambria Math" w:hAnsi="Cambria Math" w:cstheme="minorHAnsi"/>
                    <w:i/>
                    <w:noProof/>
                    <w:sz w:val="24"/>
                    <w:szCs w:val="24"/>
                  </w:rPr>
                </m:ctrlPr>
              </m:sSubPr>
              <m:e>
                <m:r>
                  <w:rPr>
                    <w:rFonts w:ascii="Cambria Math" w:hAnsi="Cambria Math" w:cstheme="minorHAnsi"/>
                    <w:noProof/>
                    <w:sz w:val="24"/>
                    <w:szCs w:val="24"/>
                  </w:rPr>
                  <m:t>z</m:t>
                </m:r>
              </m:e>
              <m:sub>
                <m:r>
                  <w:rPr>
                    <w:rFonts w:ascii="Cambria Math" w:hAnsi="Cambria Math" w:cstheme="minorHAnsi"/>
                    <w:noProof/>
                    <w:sz w:val="24"/>
                    <w:szCs w:val="24"/>
                  </w:rPr>
                  <m:t>o</m:t>
                </m:r>
              </m:sub>
            </m:sSub>
          </m:sub>
          <m:sup>
            <m:r>
              <w:rPr>
                <w:rFonts w:ascii="Cambria Math" w:hAnsi="Cambria Math" w:cstheme="minorHAnsi"/>
                <w:noProof/>
                <w:sz w:val="24"/>
                <w:szCs w:val="24"/>
              </w:rPr>
              <m:t>H</m:t>
            </m:r>
          </m:sup>
          <m:e>
            <m:sSubSup>
              <m:sSubSupPr>
                <m:ctrlPr>
                  <w:rPr>
                    <w:rFonts w:ascii="Cambria Math" w:hAnsi="Cambria Math" w:cstheme="minorHAnsi"/>
                    <w:i/>
                    <w:noProof/>
                    <w:sz w:val="24"/>
                    <w:szCs w:val="24"/>
                  </w:rPr>
                </m:ctrlPr>
              </m:sSubSupPr>
              <m:e>
                <m:r>
                  <w:rPr>
                    <w:rFonts w:ascii="Cambria Math" w:hAnsi="Cambria Math" w:cstheme="minorHAnsi"/>
                    <w:noProof/>
                    <w:sz w:val="24"/>
                    <w:szCs w:val="24"/>
                  </w:rPr>
                  <m:t>ρ</m:t>
                </m:r>
              </m:e>
              <m:sub>
                <m:r>
                  <w:rPr>
                    <w:rFonts w:ascii="Cambria Math" w:hAnsi="Cambria Math" w:cstheme="minorHAnsi"/>
                    <w:noProof/>
                    <w:sz w:val="24"/>
                    <w:szCs w:val="24"/>
                  </w:rPr>
                  <m:t>m</m:t>
                </m:r>
              </m:sub>
              <m:sup>
                <m:r>
                  <w:rPr>
                    <w:rFonts w:ascii="Cambria Math" w:hAnsi="Cambria Math" w:cstheme="minorHAnsi"/>
                    <w:noProof/>
                    <w:sz w:val="24"/>
                    <w:szCs w:val="24"/>
                  </w:rPr>
                  <m:t>+</m:t>
                </m:r>
              </m:sup>
            </m:sSubSup>
            <m:d>
              <m:dPr>
                <m:ctrlPr>
                  <w:rPr>
                    <w:rFonts w:ascii="Cambria Math" w:hAnsi="Cambria Math" w:cstheme="minorHAnsi"/>
                    <w:i/>
                    <w:noProof/>
                    <w:sz w:val="24"/>
                    <w:szCs w:val="24"/>
                  </w:rPr>
                </m:ctrlPr>
              </m:dPr>
              <m:e>
                <m:r>
                  <w:rPr>
                    <w:rFonts w:ascii="Cambria Math" w:hAnsi="Cambria Math" w:cstheme="minorHAnsi"/>
                    <w:noProof/>
                    <w:sz w:val="24"/>
                    <w:szCs w:val="24"/>
                  </w:rPr>
                  <m:t>z</m:t>
                </m:r>
              </m:e>
            </m:d>
            <m:r>
              <w:rPr>
                <w:rFonts w:ascii="Cambria Math" w:hAnsi="Cambria Math" w:cstheme="minorHAnsi"/>
                <w:noProof/>
                <w:sz w:val="24"/>
                <w:szCs w:val="24"/>
              </w:rPr>
              <m:t xml:space="preserve"> dz</m:t>
            </m:r>
          </m:e>
        </m:nary>
      </m:oMath>
      <w:r w:rsidR="008A2E8F">
        <w:rPr>
          <w:rFonts w:eastAsiaTheme="minorEastAsia" w:cstheme="minorHAnsi"/>
          <w:noProof/>
          <w:sz w:val="24"/>
          <w:szCs w:val="24"/>
        </w:rPr>
        <w:t xml:space="preserve">                                          (17)</w:t>
      </w:r>
    </w:p>
    <w:p w:rsidR="003A7137" w:rsidRDefault="00DD241C" w:rsidP="008F528C">
      <w:pPr>
        <w:tabs>
          <w:tab w:val="center" w:pos="4986"/>
          <w:tab w:val="right" w:pos="9972"/>
        </w:tabs>
        <w:textAlignment w:val="center"/>
        <w:rPr>
          <w:rFonts w:cstheme="minorHAnsi"/>
          <w:sz w:val="24"/>
          <w:szCs w:val="24"/>
        </w:rPr>
      </w:pPr>
      <w:r>
        <w:rPr>
          <w:rFonts w:cstheme="minorHAnsi"/>
          <w:noProof/>
          <w:sz w:val="24"/>
          <w:szCs w:val="24"/>
        </w:rPr>
        <w:t>Thus, g</w:t>
      </w:r>
      <w:r w:rsidR="003A7137" w:rsidRPr="008F528C">
        <w:rPr>
          <w:rFonts w:cstheme="minorHAnsi"/>
          <w:noProof/>
          <w:sz w:val="24"/>
          <w:szCs w:val="24"/>
        </w:rPr>
        <w:t xml:space="preserve">iven </w:t>
      </w:r>
      <w:r w:rsidRPr="00DD241C">
        <w:rPr>
          <w:rFonts w:cstheme="minorHAnsi"/>
          <w:iCs/>
          <w:noProof/>
          <w:sz w:val="24"/>
          <w:szCs w:val="24"/>
        </w:rPr>
        <w:t>an initial number of moles</w:t>
      </w:r>
      <w:r>
        <w:rPr>
          <w:rFonts w:cstheme="minorHAnsi"/>
          <w:iCs/>
          <w:noProof/>
          <w:sz w:val="24"/>
          <w:szCs w:val="24"/>
        </w:rPr>
        <w:t>,</w:t>
      </w:r>
      <w:r w:rsidR="003A7137" w:rsidRPr="008F528C">
        <w:rPr>
          <w:rFonts w:cstheme="minorHAnsi"/>
          <w:noProof/>
          <w:sz w:val="24"/>
          <w:szCs w:val="24"/>
        </w:rPr>
        <w:t xml:space="preserve"> the position of the interface </w:t>
      </w:r>
      <w:r w:rsidR="003A7137" w:rsidRPr="008F528C">
        <w:rPr>
          <w:rFonts w:cstheme="minorHAnsi"/>
          <w:i/>
          <w:iCs/>
          <w:noProof/>
          <w:sz w:val="24"/>
          <w:szCs w:val="24"/>
        </w:rPr>
        <w:t>z</w:t>
      </w:r>
      <w:r w:rsidR="003A7137" w:rsidRPr="008F528C">
        <w:rPr>
          <w:rFonts w:cstheme="minorHAnsi"/>
          <w:i/>
          <w:iCs/>
          <w:noProof/>
          <w:sz w:val="24"/>
          <w:szCs w:val="24"/>
          <w:vertAlign w:val="subscript"/>
        </w:rPr>
        <w:t>o</w:t>
      </w:r>
      <w:r w:rsidR="003A7137" w:rsidRPr="008F528C">
        <w:rPr>
          <w:rFonts w:cstheme="minorHAnsi"/>
          <w:i/>
          <w:iCs/>
          <w:noProof/>
          <w:sz w:val="24"/>
          <w:szCs w:val="24"/>
        </w:rPr>
        <w:t xml:space="preserve"> </w:t>
      </w:r>
      <w:r w:rsidR="007433DE">
        <w:rPr>
          <w:rFonts w:cstheme="minorHAnsi"/>
          <w:noProof/>
          <w:sz w:val="24"/>
          <w:szCs w:val="24"/>
        </w:rPr>
        <w:t xml:space="preserve">can be determined with </w:t>
      </w:r>
      <w:r w:rsidR="001256F3">
        <w:rPr>
          <w:rFonts w:cstheme="minorHAnsi"/>
          <w:noProof/>
          <w:sz w:val="24"/>
          <w:szCs w:val="24"/>
        </w:rPr>
        <w:t>Eq.</w:t>
      </w:r>
      <w:r w:rsidR="007433DE">
        <w:rPr>
          <w:rFonts w:cstheme="minorHAnsi"/>
          <w:noProof/>
          <w:sz w:val="24"/>
          <w:szCs w:val="24"/>
        </w:rPr>
        <w:t xml:space="preserve"> (17)</w:t>
      </w:r>
      <w:r w:rsidR="003A7137" w:rsidRPr="008F528C">
        <w:rPr>
          <w:rFonts w:cstheme="minorHAnsi"/>
          <w:noProof/>
          <w:sz w:val="24"/>
          <w:szCs w:val="24"/>
        </w:rPr>
        <w:t>.</w:t>
      </w:r>
      <w:r w:rsidR="007433DE">
        <w:rPr>
          <w:rFonts w:cstheme="minorHAnsi"/>
          <w:noProof/>
          <w:sz w:val="24"/>
          <w:szCs w:val="24"/>
        </w:rPr>
        <w:t xml:space="preserve"> </w:t>
      </w:r>
      <w:r w:rsidR="003A7137" w:rsidRPr="008F528C">
        <w:rPr>
          <w:rFonts w:cstheme="minorHAnsi"/>
          <w:sz w:val="24"/>
          <w:szCs w:val="24"/>
        </w:rPr>
        <w:t xml:space="preserve">Finally, the molar density profiles </w:t>
      </w:r>
      <m:oMath>
        <m:sSubSup>
          <m:sSubSupPr>
            <m:ctrlPr>
              <w:rPr>
                <w:rFonts w:ascii="Cambria Math" w:hAnsi="Cambria Math" w:cstheme="minorHAnsi"/>
                <w:i/>
                <w:noProof/>
                <w:sz w:val="24"/>
                <w:szCs w:val="24"/>
              </w:rPr>
            </m:ctrlPr>
          </m:sSubSupPr>
          <m:e>
            <m:r>
              <w:rPr>
                <w:rFonts w:ascii="Cambria Math" w:hAnsi="Cambria Math" w:cstheme="minorHAnsi"/>
                <w:noProof/>
                <w:sz w:val="24"/>
                <w:szCs w:val="24"/>
              </w:rPr>
              <m:t>ρ</m:t>
            </m:r>
          </m:e>
          <m:sub>
            <m:r>
              <w:rPr>
                <w:rFonts w:ascii="Cambria Math" w:hAnsi="Cambria Math" w:cstheme="minorHAnsi"/>
                <w:noProof/>
                <w:sz w:val="24"/>
                <w:szCs w:val="24"/>
              </w:rPr>
              <m:t>m</m:t>
            </m:r>
          </m:sub>
          <m:sup>
            <m:r>
              <w:rPr>
                <w:rFonts w:ascii="Cambria Math" w:hAnsi="Cambria Math" w:cstheme="minorHAnsi"/>
                <w:noProof/>
                <w:sz w:val="24"/>
                <w:szCs w:val="24"/>
              </w:rPr>
              <m:t>-</m:t>
            </m:r>
          </m:sup>
        </m:sSubSup>
        <m:d>
          <m:dPr>
            <m:ctrlPr>
              <w:rPr>
                <w:rFonts w:ascii="Cambria Math" w:hAnsi="Cambria Math" w:cstheme="minorHAnsi"/>
                <w:i/>
                <w:noProof/>
                <w:sz w:val="24"/>
                <w:szCs w:val="24"/>
              </w:rPr>
            </m:ctrlPr>
          </m:dPr>
          <m:e>
            <m:r>
              <w:rPr>
                <w:rFonts w:ascii="Cambria Math" w:hAnsi="Cambria Math" w:cstheme="minorHAnsi"/>
                <w:noProof/>
                <w:sz w:val="24"/>
                <w:szCs w:val="24"/>
              </w:rPr>
              <m:t>z</m:t>
            </m:r>
          </m:e>
        </m:d>
      </m:oMath>
      <w:r w:rsidR="003A7137" w:rsidRPr="008F528C">
        <w:rPr>
          <w:rFonts w:cstheme="minorHAnsi"/>
          <w:noProof/>
          <w:sz w:val="24"/>
          <w:szCs w:val="24"/>
        </w:rPr>
        <w:t xml:space="preserve"> and  </w:t>
      </w:r>
      <m:oMath>
        <m:sSubSup>
          <m:sSubSupPr>
            <m:ctrlPr>
              <w:rPr>
                <w:rFonts w:ascii="Cambria Math" w:hAnsi="Cambria Math" w:cstheme="minorHAnsi"/>
                <w:i/>
                <w:noProof/>
                <w:sz w:val="24"/>
                <w:szCs w:val="24"/>
              </w:rPr>
            </m:ctrlPr>
          </m:sSubSupPr>
          <m:e>
            <m:r>
              <w:rPr>
                <w:rFonts w:ascii="Cambria Math" w:hAnsi="Cambria Math" w:cstheme="minorHAnsi"/>
                <w:noProof/>
                <w:sz w:val="24"/>
                <w:szCs w:val="24"/>
              </w:rPr>
              <m:t>ρ</m:t>
            </m:r>
          </m:e>
          <m:sub>
            <m:r>
              <w:rPr>
                <w:rFonts w:ascii="Cambria Math" w:hAnsi="Cambria Math" w:cstheme="minorHAnsi"/>
                <w:noProof/>
                <w:sz w:val="24"/>
                <w:szCs w:val="24"/>
              </w:rPr>
              <m:t>m</m:t>
            </m:r>
          </m:sub>
          <m:sup>
            <m:r>
              <w:rPr>
                <w:rFonts w:ascii="Cambria Math" w:hAnsi="Cambria Math" w:cstheme="minorHAnsi"/>
                <w:noProof/>
                <w:sz w:val="24"/>
                <w:szCs w:val="24"/>
              </w:rPr>
              <m:t>+</m:t>
            </m:r>
          </m:sup>
        </m:sSubSup>
        <m:d>
          <m:dPr>
            <m:ctrlPr>
              <w:rPr>
                <w:rFonts w:ascii="Cambria Math" w:hAnsi="Cambria Math" w:cstheme="minorHAnsi"/>
                <w:i/>
                <w:noProof/>
                <w:sz w:val="24"/>
                <w:szCs w:val="24"/>
              </w:rPr>
            </m:ctrlPr>
          </m:dPr>
          <m:e>
            <m:r>
              <w:rPr>
                <w:rFonts w:ascii="Cambria Math" w:hAnsi="Cambria Math" w:cstheme="minorHAnsi"/>
                <w:noProof/>
                <w:sz w:val="24"/>
                <w:szCs w:val="24"/>
              </w:rPr>
              <m:t>z</m:t>
            </m:r>
          </m:e>
        </m:d>
      </m:oMath>
      <w:r w:rsidR="003A7137" w:rsidRPr="008F528C">
        <w:rPr>
          <w:rFonts w:cstheme="minorHAnsi"/>
          <w:noProof/>
          <w:sz w:val="24"/>
          <w:szCs w:val="24"/>
        </w:rPr>
        <w:t xml:space="preserve"> are obtained, </w:t>
      </w:r>
      <w:r w:rsidR="003A7137" w:rsidRPr="008F528C">
        <w:rPr>
          <w:rFonts w:cstheme="minorHAnsi"/>
          <w:sz w:val="24"/>
          <w:szCs w:val="24"/>
        </w:rPr>
        <w:t>which provides a golden standard to test the pseudopotential LB model. In the next section this profiles are compare</w:t>
      </w:r>
      <w:r w:rsidR="009101F9">
        <w:rPr>
          <w:rFonts w:cstheme="minorHAnsi"/>
          <w:sz w:val="24"/>
          <w:szCs w:val="24"/>
        </w:rPr>
        <w:t>d</w:t>
      </w:r>
      <w:r w:rsidR="003A7137" w:rsidRPr="008F528C">
        <w:rPr>
          <w:rFonts w:cstheme="minorHAnsi"/>
          <w:sz w:val="24"/>
          <w:szCs w:val="24"/>
        </w:rPr>
        <w:t xml:space="preserve"> with the </w:t>
      </w:r>
      <w:r w:rsidR="009101F9">
        <w:rPr>
          <w:rFonts w:cstheme="minorHAnsi"/>
          <w:sz w:val="24"/>
          <w:szCs w:val="24"/>
        </w:rPr>
        <w:t xml:space="preserve">pseudopotential </w:t>
      </w:r>
      <w:r w:rsidR="003A7137" w:rsidRPr="008F528C">
        <w:rPr>
          <w:rFonts w:cstheme="minorHAnsi"/>
          <w:sz w:val="24"/>
          <w:szCs w:val="24"/>
        </w:rPr>
        <w:t>LB numerical simulations.</w:t>
      </w:r>
    </w:p>
    <w:p w:rsidR="00C93973" w:rsidRDefault="00C93973" w:rsidP="008F528C">
      <w:pPr>
        <w:tabs>
          <w:tab w:val="center" w:pos="4986"/>
          <w:tab w:val="right" w:pos="9972"/>
        </w:tabs>
        <w:textAlignment w:val="center"/>
        <w:rPr>
          <w:rFonts w:cstheme="minorHAnsi"/>
          <w:sz w:val="24"/>
          <w:szCs w:val="24"/>
        </w:rPr>
      </w:pPr>
    </w:p>
    <w:p w:rsidR="0038038F" w:rsidRPr="0038038F" w:rsidRDefault="0038038F" w:rsidP="008F528C">
      <w:pPr>
        <w:tabs>
          <w:tab w:val="center" w:pos="4986"/>
          <w:tab w:val="right" w:pos="9972"/>
        </w:tabs>
        <w:textAlignment w:val="center"/>
        <w:rPr>
          <w:rFonts w:cstheme="minorHAnsi"/>
          <w:b/>
          <w:sz w:val="24"/>
          <w:szCs w:val="24"/>
        </w:rPr>
      </w:pPr>
      <w:r w:rsidRPr="0038038F">
        <w:rPr>
          <w:rFonts w:cstheme="minorHAnsi"/>
          <w:b/>
          <w:sz w:val="24"/>
          <w:szCs w:val="24"/>
        </w:rPr>
        <w:t>Results</w:t>
      </w:r>
    </w:p>
    <w:p w:rsidR="0038038F" w:rsidRPr="0038038F" w:rsidRDefault="007407CF" w:rsidP="0038038F">
      <w:pPr>
        <w:spacing w:after="120"/>
        <w:rPr>
          <w:sz w:val="24"/>
          <w:szCs w:val="24"/>
        </w:rPr>
      </w:pPr>
      <w:r>
        <w:rPr>
          <w:sz w:val="24"/>
          <w:szCs w:val="24"/>
        </w:rPr>
        <w:t>The MRT-LB</w:t>
      </w:r>
      <w:r w:rsidR="0038038F" w:rsidRPr="0038038F">
        <w:rPr>
          <w:sz w:val="24"/>
          <w:szCs w:val="24"/>
        </w:rPr>
        <w:t xml:space="preserve"> scheme</w:t>
      </w:r>
      <w:r>
        <w:rPr>
          <w:sz w:val="24"/>
          <w:szCs w:val="24"/>
        </w:rPr>
        <w:t xml:space="preserve"> of Li et al. </w:t>
      </w:r>
      <w:bookmarkStart w:id="33" w:name="ZOTERO_BREF_xMm8Mil7rscD"/>
      <w:r w:rsidRPr="00935CFB">
        <w:rPr>
          <w:rFonts w:ascii="Calibri" w:hAnsi="Calibri" w:cs="Calibri"/>
          <w:sz w:val="24"/>
        </w:rPr>
        <w:t>[10]</w:t>
      </w:r>
      <w:bookmarkEnd w:id="33"/>
      <w:r w:rsidR="0038038F" w:rsidRPr="00935CFB">
        <w:rPr>
          <w:sz w:val="24"/>
          <w:szCs w:val="24"/>
        </w:rPr>
        <w:t xml:space="preserve"> was implemented in a </w:t>
      </w:r>
      <w:r w:rsidR="00C93973" w:rsidRPr="00935CFB">
        <w:rPr>
          <w:sz w:val="24"/>
          <w:szCs w:val="24"/>
        </w:rPr>
        <w:t>C</w:t>
      </w:r>
      <w:r w:rsidR="0038038F" w:rsidRPr="00935CFB">
        <w:rPr>
          <w:sz w:val="24"/>
          <w:szCs w:val="24"/>
        </w:rPr>
        <w:t xml:space="preserve"> pilot code and applied in a 2D grid of L=3 </w:t>
      </w:r>
      <w:r w:rsidR="008F5866">
        <w:rPr>
          <w:sz w:val="24"/>
          <w:szCs w:val="24"/>
        </w:rPr>
        <w:t>lattice nodes</w:t>
      </w:r>
      <w:r w:rsidR="0038038F" w:rsidRPr="00935CFB">
        <w:rPr>
          <w:sz w:val="24"/>
          <w:szCs w:val="24"/>
        </w:rPr>
        <w:t xml:space="preserve"> in the horizontal direction and H=3000 </w:t>
      </w:r>
      <w:r w:rsidR="008F5866">
        <w:rPr>
          <w:sz w:val="24"/>
          <w:szCs w:val="24"/>
        </w:rPr>
        <w:t xml:space="preserve">lattice nodes </w:t>
      </w:r>
      <w:r w:rsidR="0038038F" w:rsidRPr="00935CFB">
        <w:rPr>
          <w:sz w:val="24"/>
          <w:szCs w:val="24"/>
        </w:rPr>
        <w:t>in the vertical direction</w:t>
      </w:r>
      <w:r w:rsidR="002555DE">
        <w:rPr>
          <w:sz w:val="24"/>
          <w:szCs w:val="24"/>
        </w:rPr>
        <w:t>, as schematically shown in Fig. 1</w:t>
      </w:r>
      <w:r w:rsidR="0038038F" w:rsidRPr="00935CFB">
        <w:rPr>
          <w:sz w:val="24"/>
          <w:szCs w:val="24"/>
        </w:rPr>
        <w:t xml:space="preserve">. </w:t>
      </w:r>
      <w:r w:rsidR="0038038F" w:rsidRPr="0038038F">
        <w:rPr>
          <w:sz w:val="24"/>
          <w:szCs w:val="24"/>
        </w:rPr>
        <w:t>The boundary conditio</w:t>
      </w:r>
      <w:r w:rsidR="00C93973">
        <w:rPr>
          <w:sz w:val="24"/>
          <w:szCs w:val="24"/>
        </w:rPr>
        <w:t xml:space="preserve">ns in each direction are </w:t>
      </w:r>
      <w:r w:rsidR="00C72742">
        <w:rPr>
          <w:sz w:val="24"/>
          <w:szCs w:val="24"/>
        </w:rPr>
        <w:t xml:space="preserve">periodic and </w:t>
      </w:r>
      <w:r w:rsidR="00C93973">
        <w:rPr>
          <w:sz w:val="24"/>
          <w:szCs w:val="24"/>
        </w:rPr>
        <w:t>bounce-</w:t>
      </w:r>
      <w:r w:rsidR="0038038F" w:rsidRPr="0038038F">
        <w:rPr>
          <w:sz w:val="24"/>
          <w:szCs w:val="24"/>
        </w:rPr>
        <w:t>back, respectively. The values of the fixed parameters</w:t>
      </w:r>
      <w:r w:rsidR="001F268C">
        <w:rPr>
          <w:sz w:val="24"/>
          <w:szCs w:val="24"/>
        </w:rPr>
        <w:t xml:space="preserve"> from the VdW EOS</w:t>
      </w:r>
      <w:r w:rsidR="0038038F" w:rsidRPr="0038038F">
        <w:rPr>
          <w:sz w:val="24"/>
          <w:szCs w:val="24"/>
        </w:rPr>
        <w:t xml:space="preserve"> used in throughout all the simulations are </w:t>
      </w:r>
      <w:r w:rsidR="0038038F" w:rsidRPr="00935CFB">
        <w:rPr>
          <w:i/>
          <w:sz w:val="24"/>
          <w:szCs w:val="24"/>
        </w:rPr>
        <w:t>G</w:t>
      </w:r>
      <w:r w:rsidR="0038038F" w:rsidRPr="0038038F">
        <w:rPr>
          <w:i/>
          <w:iCs/>
          <w:sz w:val="24"/>
          <w:szCs w:val="24"/>
        </w:rPr>
        <w:t xml:space="preserve"> </w:t>
      </w:r>
      <w:r w:rsidR="009000C6">
        <w:rPr>
          <w:sz w:val="24"/>
          <w:szCs w:val="24"/>
        </w:rPr>
        <w:t>= -1,</w:t>
      </w:r>
      <w:r w:rsidR="0038038F" w:rsidRPr="0038038F">
        <w:rPr>
          <w:sz w:val="24"/>
          <w:szCs w:val="24"/>
        </w:rPr>
        <w:t xml:space="preserve"> </w:t>
      </w:r>
      <w:r w:rsidR="000719B1">
        <w:rPr>
          <w:i/>
          <w:sz w:val="24"/>
          <w:szCs w:val="24"/>
        </w:rPr>
        <w:t xml:space="preserve">R </w:t>
      </w:r>
      <w:r w:rsidR="000719B1" w:rsidRPr="000719B1">
        <w:rPr>
          <w:sz w:val="24"/>
          <w:szCs w:val="24"/>
        </w:rPr>
        <w:t>= 1</w:t>
      </w:r>
      <w:r w:rsidR="009000C6">
        <w:rPr>
          <w:sz w:val="24"/>
          <w:szCs w:val="24"/>
        </w:rPr>
        <w:t xml:space="preserve">, </w:t>
      </w:r>
      <w:r w:rsidR="009000C6" w:rsidRPr="009000C6">
        <w:rPr>
          <w:i/>
          <w:sz w:val="24"/>
          <w:szCs w:val="24"/>
        </w:rPr>
        <w:t>a</w:t>
      </w:r>
      <w:r w:rsidR="009000C6">
        <w:rPr>
          <w:sz w:val="24"/>
          <w:szCs w:val="24"/>
        </w:rPr>
        <w:t xml:space="preserve"> = 0.5 and </w:t>
      </w:r>
      <w:r w:rsidR="009000C6" w:rsidRPr="009000C6">
        <w:rPr>
          <w:i/>
          <w:sz w:val="24"/>
          <w:szCs w:val="24"/>
        </w:rPr>
        <w:t>b</w:t>
      </w:r>
      <w:r w:rsidR="009000C6">
        <w:rPr>
          <w:sz w:val="24"/>
          <w:szCs w:val="24"/>
        </w:rPr>
        <w:t xml:space="preserve"> = 4.0</w:t>
      </w:r>
      <w:r w:rsidR="0038038F" w:rsidRPr="0038038F">
        <w:rPr>
          <w:sz w:val="24"/>
          <w:szCs w:val="24"/>
        </w:rPr>
        <w:t xml:space="preserve">. </w:t>
      </w:r>
      <w:r w:rsidR="001F268C">
        <w:rPr>
          <w:sz w:val="24"/>
          <w:szCs w:val="24"/>
        </w:rPr>
        <w:t xml:space="preserve"> Otherwise stated, the relaxation parameters are chosen to be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ρ</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m:t>
            </m:r>
          </m:sub>
        </m:sSub>
        <m:r>
          <w:rPr>
            <w:rFonts w:ascii="Cambria Math" w:hAnsi="Cambria Math"/>
            <w:sz w:val="24"/>
            <w:szCs w:val="24"/>
          </w:rPr>
          <m:t>=1.0</m:t>
        </m:r>
      </m:oMath>
      <w:r w:rsidR="001F268C">
        <w:rPr>
          <w:rFonts w:eastAsiaTheme="minorEastAsia"/>
          <w:sz w:val="24"/>
          <w:szCs w:val="24"/>
        </w:rPr>
        <w:t xml:space="preserve"> </w:t>
      </w:r>
      <w:proofErr w:type="gramStart"/>
      <w:r w:rsidR="001F268C">
        <w:rPr>
          <w:rFonts w:eastAsiaTheme="minorEastAsia"/>
          <w:sz w:val="24"/>
          <w:szCs w:val="24"/>
        </w:rPr>
        <w:t xml:space="preserve">and </w:t>
      </w:r>
      <w:proofErr w:type="gramEnd"/>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τ</m:t>
            </m:r>
          </m:e>
          <m:sub>
            <m:r>
              <w:rPr>
                <w:rFonts w:ascii="Cambria Math" w:eastAsiaTheme="minorEastAsia" w:hAnsi="Cambria Math"/>
                <w:sz w:val="24"/>
                <w:szCs w:val="24"/>
              </w:rPr>
              <m:t>e</m:t>
            </m:r>
          </m:sub>
          <m:sup>
            <m:r>
              <w:rPr>
                <w:rFonts w:ascii="Cambria Math" w:eastAsiaTheme="minorEastAsia" w:hAnsi="Cambria Math"/>
                <w:sz w:val="24"/>
                <w:szCs w:val="24"/>
              </w:rPr>
              <m:t>-1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τ</m:t>
            </m:r>
          </m:e>
          <m:sub>
            <m:r>
              <w:rPr>
                <w:rFonts w:ascii="Cambria Math" w:eastAsiaTheme="minorEastAsia" w:hAnsi="Cambria Math"/>
                <w:sz w:val="24"/>
                <w:szCs w:val="24"/>
              </w:rPr>
              <m:t>ς</m:t>
            </m:r>
          </m:sub>
          <m:sup>
            <m:r>
              <w:rPr>
                <w:rFonts w:ascii="Cambria Math" w:eastAsiaTheme="minorEastAsia" w:hAnsi="Cambria Math"/>
                <w:sz w:val="24"/>
                <w:szCs w:val="24"/>
              </w:rPr>
              <m:t>-1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τ</m:t>
            </m:r>
          </m:e>
          <m:sub>
            <m:r>
              <w:rPr>
                <w:rFonts w:ascii="Cambria Math" w:eastAsiaTheme="minorEastAsia" w:hAnsi="Cambria Math"/>
                <w:sz w:val="24"/>
                <w:szCs w:val="24"/>
              </w:rPr>
              <m:t>υ</m:t>
            </m:r>
          </m:sub>
          <m:sup>
            <m:r>
              <w:rPr>
                <w:rFonts w:ascii="Cambria Math" w:eastAsiaTheme="minorEastAsia" w:hAnsi="Cambria Math"/>
                <w:sz w:val="24"/>
                <w:szCs w:val="24"/>
              </w:rPr>
              <m:t>-1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τ</m:t>
            </m:r>
          </m:e>
          <m:sub>
            <m:r>
              <w:rPr>
                <w:rFonts w:ascii="Cambria Math" w:eastAsiaTheme="minorEastAsia" w:hAnsi="Cambria Math"/>
                <w:sz w:val="24"/>
                <w:szCs w:val="24"/>
              </w:rPr>
              <m:t>q</m:t>
            </m:r>
          </m:sub>
          <m:sup>
            <m:r>
              <w:rPr>
                <w:rFonts w:ascii="Cambria Math" w:eastAsiaTheme="minorEastAsia" w:hAnsi="Cambria Math"/>
                <w:sz w:val="24"/>
                <w:szCs w:val="24"/>
              </w:rPr>
              <m:t>-1</m:t>
            </m:r>
          </m:sup>
        </m:sSubSup>
        <m:r>
          <w:rPr>
            <w:rFonts w:ascii="Cambria Math" w:eastAsiaTheme="minorEastAsia" w:hAnsi="Cambria Math"/>
            <w:sz w:val="24"/>
            <w:szCs w:val="24"/>
          </w:rPr>
          <m:t>=1.1</m:t>
        </m:r>
      </m:oMath>
      <w:r w:rsidR="001F268C">
        <w:rPr>
          <w:rFonts w:eastAsiaTheme="minorEastAsia"/>
          <w:sz w:val="24"/>
          <w:szCs w:val="24"/>
        </w:rPr>
        <w:t>.</w:t>
      </w:r>
      <w:r w:rsidR="009000C6">
        <w:rPr>
          <w:rFonts w:eastAsiaTheme="minorEastAsia"/>
          <w:sz w:val="24"/>
          <w:szCs w:val="24"/>
        </w:rPr>
        <w:t xml:space="preserve"> </w:t>
      </w:r>
      <w:r w:rsidR="0038038F" w:rsidRPr="0038038F">
        <w:rPr>
          <w:sz w:val="24"/>
          <w:szCs w:val="24"/>
        </w:rPr>
        <w:t xml:space="preserve">The value of the parameter </w:t>
      </w:r>
      <w:r w:rsidR="0038038F" w:rsidRPr="0038038F">
        <w:rPr>
          <w:sz w:val="24"/>
          <w:szCs w:val="24"/>
        </w:rPr>
        <w:sym w:font="Symbol" w:char="F073"/>
      </w:r>
      <w:r w:rsidR="0038038F" w:rsidRPr="0038038F">
        <w:rPr>
          <w:sz w:val="24"/>
          <w:szCs w:val="24"/>
        </w:rPr>
        <w:t xml:space="preserve"> was left free in order to calibrate the model </w:t>
      </w:r>
      <w:r w:rsidR="004D36ED">
        <w:rPr>
          <w:sz w:val="24"/>
          <w:szCs w:val="24"/>
        </w:rPr>
        <w:t>for a Vd</w:t>
      </w:r>
      <w:r w:rsidR="0099084F">
        <w:rPr>
          <w:sz w:val="24"/>
          <w:szCs w:val="24"/>
        </w:rPr>
        <w:t>W</w:t>
      </w:r>
      <w:r w:rsidR="004D36ED">
        <w:rPr>
          <w:sz w:val="24"/>
          <w:szCs w:val="24"/>
        </w:rPr>
        <w:t xml:space="preserve"> fluid</w:t>
      </w:r>
      <w:r w:rsidR="0038038F" w:rsidRPr="0038038F">
        <w:rPr>
          <w:sz w:val="24"/>
          <w:szCs w:val="24"/>
        </w:rPr>
        <w:t xml:space="preserve">. </w:t>
      </w:r>
    </w:p>
    <w:p w:rsidR="0038038F" w:rsidRPr="00726DA2" w:rsidRDefault="0038038F" w:rsidP="0038038F">
      <w:pPr>
        <w:spacing w:after="120"/>
        <w:rPr>
          <w:rFonts w:cstheme="minorHAnsi"/>
          <w:sz w:val="24"/>
          <w:szCs w:val="24"/>
        </w:rPr>
      </w:pPr>
      <w:r w:rsidRPr="0038038F">
        <w:rPr>
          <w:sz w:val="24"/>
          <w:szCs w:val="24"/>
        </w:rPr>
        <w:t xml:space="preserve">In the first numerical test no gravitational forces are imposed, and the goal is to determine the value of </w:t>
      </w:r>
      <w:r w:rsidRPr="0038038F">
        <w:rPr>
          <w:sz w:val="24"/>
          <w:szCs w:val="24"/>
        </w:rPr>
        <w:sym w:font="Symbol" w:char="F073"/>
      </w:r>
      <w:r w:rsidRPr="0038038F">
        <w:rPr>
          <w:sz w:val="24"/>
          <w:szCs w:val="24"/>
        </w:rPr>
        <w:t xml:space="preserve"> that best approximates the </w:t>
      </w:r>
      <w:r w:rsidR="002D1B3D">
        <w:rPr>
          <w:sz w:val="24"/>
          <w:szCs w:val="24"/>
        </w:rPr>
        <w:t xml:space="preserve">interface densities related to the </w:t>
      </w:r>
      <w:r w:rsidRPr="0038038F">
        <w:rPr>
          <w:sz w:val="24"/>
          <w:szCs w:val="24"/>
        </w:rPr>
        <w:t xml:space="preserve">Van der </w:t>
      </w:r>
      <w:r w:rsidR="0099084F">
        <w:rPr>
          <w:sz w:val="24"/>
          <w:szCs w:val="24"/>
        </w:rPr>
        <w:t>Waals</w:t>
      </w:r>
      <w:r w:rsidRPr="0038038F">
        <w:rPr>
          <w:sz w:val="24"/>
          <w:szCs w:val="24"/>
        </w:rPr>
        <w:t xml:space="preserve"> </w:t>
      </w:r>
      <w:r w:rsidR="002D1B3D">
        <w:rPr>
          <w:sz w:val="24"/>
          <w:szCs w:val="24"/>
        </w:rPr>
        <w:t>EOS</w:t>
      </w:r>
      <w:r w:rsidRPr="0038038F">
        <w:rPr>
          <w:sz w:val="24"/>
          <w:szCs w:val="24"/>
        </w:rPr>
        <w:t xml:space="preserve"> with </w:t>
      </w:r>
      <w:r w:rsidRPr="008F5866">
        <w:rPr>
          <w:i/>
          <w:sz w:val="24"/>
          <w:szCs w:val="24"/>
        </w:rPr>
        <w:t>a</w:t>
      </w:r>
      <w:r w:rsidR="002D1B3D">
        <w:rPr>
          <w:sz w:val="24"/>
          <w:szCs w:val="24"/>
        </w:rPr>
        <w:t xml:space="preserve"> </w:t>
      </w:r>
      <w:r w:rsidRPr="0038038F">
        <w:rPr>
          <w:sz w:val="24"/>
          <w:szCs w:val="24"/>
        </w:rPr>
        <w:t>=</w:t>
      </w:r>
      <w:r w:rsidR="002D1B3D">
        <w:rPr>
          <w:sz w:val="24"/>
          <w:szCs w:val="24"/>
        </w:rPr>
        <w:t xml:space="preserve"> </w:t>
      </w:r>
      <w:r w:rsidRPr="0038038F">
        <w:rPr>
          <w:sz w:val="24"/>
          <w:szCs w:val="24"/>
        </w:rPr>
        <w:t xml:space="preserve">0.5 and </w:t>
      </w:r>
      <w:r w:rsidRPr="002D1B3D">
        <w:rPr>
          <w:i/>
          <w:sz w:val="24"/>
          <w:szCs w:val="24"/>
        </w:rPr>
        <w:t>b</w:t>
      </w:r>
      <w:r w:rsidR="002D1B3D">
        <w:rPr>
          <w:sz w:val="24"/>
          <w:szCs w:val="24"/>
        </w:rPr>
        <w:t xml:space="preserve"> </w:t>
      </w:r>
      <w:r w:rsidRPr="0038038F">
        <w:rPr>
          <w:sz w:val="24"/>
          <w:szCs w:val="24"/>
        </w:rPr>
        <w:t>=</w:t>
      </w:r>
      <w:r w:rsidR="002D1B3D">
        <w:rPr>
          <w:sz w:val="24"/>
          <w:szCs w:val="24"/>
        </w:rPr>
        <w:t xml:space="preserve"> </w:t>
      </w:r>
      <w:r w:rsidRPr="0038038F">
        <w:rPr>
          <w:sz w:val="24"/>
          <w:szCs w:val="24"/>
        </w:rPr>
        <w:t xml:space="preserve">4. Initially the </w:t>
      </w:r>
      <w:r w:rsidR="006D6D9B">
        <w:rPr>
          <w:sz w:val="24"/>
          <w:szCs w:val="24"/>
        </w:rPr>
        <w:t xml:space="preserve">column </w:t>
      </w:r>
      <w:r w:rsidRPr="0038038F">
        <w:rPr>
          <w:sz w:val="24"/>
          <w:szCs w:val="24"/>
        </w:rPr>
        <w:t xml:space="preserve">density is set randomly within a </w:t>
      </w:r>
      <w:r w:rsidRPr="0038038F">
        <w:rPr>
          <w:sz w:val="24"/>
          <w:szCs w:val="24"/>
        </w:rPr>
        <w:sym w:font="Symbol" w:char="F0B1"/>
      </w:r>
      <w:r w:rsidRPr="0038038F">
        <w:rPr>
          <w:sz w:val="24"/>
          <w:szCs w:val="24"/>
        </w:rPr>
        <w:t xml:space="preserve">1%-band around the critical </w:t>
      </w:r>
      <w:r w:rsidR="006D6D9B">
        <w:rPr>
          <w:sz w:val="24"/>
          <w:szCs w:val="24"/>
        </w:rPr>
        <w:t>value</w:t>
      </w:r>
      <w:r w:rsidRPr="0038038F">
        <w:rPr>
          <w:sz w:val="24"/>
          <w:szCs w:val="24"/>
        </w:rPr>
        <w:t>. The temperature of the system is fixed in every run at a reduced value in the range between 0.5 and 1. When the steady state is r</w:t>
      </w:r>
      <w:r w:rsidR="006D6D9B">
        <w:rPr>
          <w:sz w:val="24"/>
          <w:szCs w:val="24"/>
        </w:rPr>
        <w:t>eached, the density across the domain</w:t>
      </w:r>
      <w:r w:rsidRPr="0038038F">
        <w:rPr>
          <w:sz w:val="24"/>
          <w:szCs w:val="24"/>
        </w:rPr>
        <w:t xml:space="preserve"> splits up into two values</w:t>
      </w:r>
      <w:r w:rsidR="006D6D9B">
        <w:rPr>
          <w:sz w:val="24"/>
          <w:szCs w:val="24"/>
        </w:rPr>
        <w:t>,</w:t>
      </w:r>
      <w:r w:rsidRPr="0038038F">
        <w:rPr>
          <w:sz w:val="24"/>
          <w:szCs w:val="24"/>
        </w:rPr>
        <w:t xml:space="preserve"> corresponding to the gas-liquid equilibrium. Fig. </w:t>
      </w:r>
      <w:r w:rsidR="00FD7646">
        <w:rPr>
          <w:sz w:val="24"/>
          <w:szCs w:val="24"/>
        </w:rPr>
        <w:t>2</w:t>
      </w:r>
      <w:r w:rsidRPr="0038038F">
        <w:rPr>
          <w:sz w:val="24"/>
          <w:szCs w:val="24"/>
        </w:rPr>
        <w:t xml:space="preserve"> shows the two-phase bell resulting from </w:t>
      </w:r>
      <w:r w:rsidRPr="00726DA2">
        <w:rPr>
          <w:rFonts w:cstheme="minorHAnsi"/>
          <w:sz w:val="24"/>
          <w:szCs w:val="24"/>
        </w:rPr>
        <w:t>plotting the</w:t>
      </w:r>
      <w:r w:rsidR="00A6374F">
        <w:rPr>
          <w:rFonts w:cstheme="minorHAnsi"/>
          <w:sz w:val="24"/>
          <w:szCs w:val="24"/>
        </w:rPr>
        <w:t xml:space="preserve"> reduced density </w:t>
      </w:r>
      <m:oMath>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r</m:t>
            </m:r>
          </m:sub>
        </m:sSub>
        <m:r>
          <w:rPr>
            <w:rFonts w:ascii="Cambria Math" w:hAnsi="Cambria Math" w:cstheme="minorHAnsi"/>
            <w:sz w:val="24"/>
            <w:szCs w:val="24"/>
          </w:rPr>
          <m:t>=ρ/</m:t>
        </m:r>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c</m:t>
            </m:r>
          </m:sub>
        </m:sSub>
      </m:oMath>
      <w:r w:rsidRPr="00726DA2">
        <w:rPr>
          <w:rFonts w:cstheme="minorHAnsi"/>
          <w:sz w:val="24"/>
          <w:szCs w:val="24"/>
        </w:rPr>
        <w:t xml:space="preserve"> of the liquid and gas phase for each equilibrium temperature. The theoretical curve corresponding to the Vd</w:t>
      </w:r>
      <w:r w:rsidR="0099084F">
        <w:rPr>
          <w:rFonts w:cstheme="minorHAnsi"/>
          <w:sz w:val="24"/>
          <w:szCs w:val="24"/>
        </w:rPr>
        <w:t>W</w:t>
      </w:r>
      <w:r w:rsidRPr="00726DA2">
        <w:rPr>
          <w:rFonts w:cstheme="minorHAnsi"/>
          <w:sz w:val="24"/>
          <w:szCs w:val="24"/>
        </w:rPr>
        <w:t xml:space="preserve"> </w:t>
      </w:r>
      <w:r w:rsidR="007B4BB1">
        <w:rPr>
          <w:rFonts w:cstheme="minorHAnsi"/>
          <w:sz w:val="24"/>
          <w:szCs w:val="24"/>
        </w:rPr>
        <w:t xml:space="preserve">EOS calculated </w:t>
      </w:r>
      <w:r w:rsidR="007B4BB1">
        <w:rPr>
          <w:rFonts w:cstheme="minorHAnsi"/>
          <w:sz w:val="24"/>
          <w:szCs w:val="24"/>
        </w:rPr>
        <w:lastRenderedPageBreak/>
        <w:t xml:space="preserve">using Eqs. </w:t>
      </w:r>
      <w:r w:rsidR="000F39A1">
        <w:rPr>
          <w:rFonts w:cstheme="minorHAnsi"/>
          <w:sz w:val="24"/>
          <w:szCs w:val="24"/>
        </w:rPr>
        <w:t>(</w:t>
      </w:r>
      <w:r w:rsidR="007B4BB1">
        <w:rPr>
          <w:rFonts w:cstheme="minorHAnsi"/>
          <w:sz w:val="24"/>
          <w:szCs w:val="24"/>
        </w:rPr>
        <w:t>15</w:t>
      </w:r>
      <w:r w:rsidR="000F39A1">
        <w:rPr>
          <w:rFonts w:cstheme="minorHAnsi"/>
          <w:sz w:val="24"/>
          <w:szCs w:val="24"/>
        </w:rPr>
        <w:t>)</w:t>
      </w:r>
      <w:r w:rsidR="007B4BB1">
        <w:rPr>
          <w:rFonts w:cstheme="minorHAnsi"/>
          <w:sz w:val="24"/>
          <w:szCs w:val="24"/>
        </w:rPr>
        <w:t xml:space="preserve"> and </w:t>
      </w:r>
      <w:r w:rsidR="000F39A1">
        <w:rPr>
          <w:rFonts w:cstheme="minorHAnsi"/>
          <w:sz w:val="24"/>
          <w:szCs w:val="24"/>
        </w:rPr>
        <w:t>(</w:t>
      </w:r>
      <w:r w:rsidR="007B4BB1">
        <w:rPr>
          <w:rFonts w:cstheme="minorHAnsi"/>
          <w:sz w:val="24"/>
          <w:szCs w:val="24"/>
        </w:rPr>
        <w:t>16</w:t>
      </w:r>
      <w:r w:rsidR="000F39A1">
        <w:rPr>
          <w:rFonts w:cstheme="minorHAnsi"/>
          <w:sz w:val="24"/>
          <w:szCs w:val="24"/>
        </w:rPr>
        <w:t>)</w:t>
      </w:r>
      <w:r w:rsidRPr="00726DA2">
        <w:rPr>
          <w:rFonts w:cstheme="minorHAnsi"/>
          <w:sz w:val="24"/>
          <w:szCs w:val="24"/>
        </w:rPr>
        <w:t xml:space="preserve"> is </w:t>
      </w:r>
      <w:r w:rsidR="007B4BB1">
        <w:rPr>
          <w:rFonts w:cstheme="minorHAnsi"/>
          <w:sz w:val="24"/>
          <w:szCs w:val="24"/>
        </w:rPr>
        <w:t xml:space="preserve">also </w:t>
      </w:r>
      <w:r w:rsidRPr="00726DA2">
        <w:rPr>
          <w:rFonts w:cstheme="minorHAnsi"/>
          <w:sz w:val="24"/>
          <w:szCs w:val="24"/>
        </w:rPr>
        <w:t xml:space="preserve">shown in Fig. </w:t>
      </w:r>
      <w:r w:rsidR="007B4BB1">
        <w:rPr>
          <w:rFonts w:cstheme="minorHAnsi"/>
          <w:sz w:val="24"/>
          <w:szCs w:val="24"/>
        </w:rPr>
        <w:t>2</w:t>
      </w:r>
      <w:r w:rsidRPr="00726DA2">
        <w:rPr>
          <w:rFonts w:cstheme="minorHAnsi"/>
          <w:sz w:val="24"/>
          <w:szCs w:val="24"/>
        </w:rPr>
        <w:t xml:space="preserve">. It can be seen that the proposed LBM scheme with </w:t>
      </w:r>
      <w:r w:rsidRPr="00726DA2">
        <w:rPr>
          <w:rFonts w:cstheme="minorHAnsi"/>
          <w:sz w:val="24"/>
          <w:szCs w:val="24"/>
        </w:rPr>
        <w:sym w:font="Symbol" w:char="F073"/>
      </w:r>
      <w:r w:rsidRPr="00726DA2">
        <w:rPr>
          <w:rFonts w:cstheme="minorHAnsi"/>
          <w:sz w:val="24"/>
          <w:szCs w:val="24"/>
        </w:rPr>
        <w:t xml:space="preserve"> = 1/8 produces an excellent approximation in a wide range of temperatures.</w:t>
      </w:r>
      <w:r w:rsidR="003C6BA6">
        <w:rPr>
          <w:rFonts w:cstheme="minorHAnsi"/>
          <w:sz w:val="24"/>
          <w:szCs w:val="24"/>
        </w:rPr>
        <w:t xml:space="preserve"> Moreover, as originally pointed out by Li et al. </w:t>
      </w:r>
      <w:bookmarkStart w:id="34" w:name="ZOTERO_BREF_8t0XxqIpJiB4"/>
      <w:r w:rsidR="003C6BA6" w:rsidRPr="003C6BA6">
        <w:rPr>
          <w:rFonts w:ascii="Calibri" w:hAnsi="Calibri" w:cs="Calibri"/>
          <w:sz w:val="24"/>
        </w:rPr>
        <w:t>[10]</w:t>
      </w:r>
      <w:bookmarkEnd w:id="34"/>
      <w:r w:rsidR="003C6BA6">
        <w:rPr>
          <w:rFonts w:ascii="Calibri" w:hAnsi="Calibri" w:cs="Calibri"/>
          <w:sz w:val="24"/>
        </w:rPr>
        <w:t xml:space="preserve">, the coexistence curves from Fig. 2 show no significant changes when different values of </w:t>
      </w:r>
      <m:oMath>
        <m:sSub>
          <m:sSubPr>
            <m:ctrlPr>
              <w:rPr>
                <w:rFonts w:ascii="Cambria Math" w:hAnsi="Cambria Math" w:cs="Calibri"/>
                <w:i/>
                <w:sz w:val="24"/>
              </w:rPr>
            </m:ctrlPr>
          </m:sSubPr>
          <m:e>
            <m:r>
              <w:rPr>
                <w:rFonts w:ascii="Cambria Math" w:hAnsi="Cambria Math" w:cs="Calibri"/>
                <w:sz w:val="24"/>
              </w:rPr>
              <m:t>τ</m:t>
            </m:r>
          </m:e>
          <m:sub>
            <m:r>
              <w:rPr>
                <w:rFonts w:ascii="Cambria Math" w:hAnsi="Cambria Math" w:cs="Calibri"/>
                <w:sz w:val="24"/>
              </w:rPr>
              <m:t>υ</m:t>
            </m:r>
          </m:sub>
        </m:sSub>
      </m:oMath>
      <w:r w:rsidR="003C6BA6">
        <w:rPr>
          <w:rFonts w:ascii="Calibri" w:eastAsiaTheme="minorEastAsia" w:hAnsi="Calibri" w:cs="Calibri"/>
          <w:sz w:val="24"/>
        </w:rPr>
        <w:t xml:space="preserve"> are used.</w:t>
      </w:r>
    </w:p>
    <w:p w:rsidR="0038038F" w:rsidRPr="00726DA2" w:rsidRDefault="0038038F" w:rsidP="0038038F">
      <w:pPr>
        <w:spacing w:after="120"/>
        <w:rPr>
          <w:rFonts w:cstheme="minorHAnsi"/>
          <w:sz w:val="24"/>
          <w:szCs w:val="24"/>
        </w:rPr>
      </w:pPr>
      <w:r w:rsidRPr="00726DA2">
        <w:rPr>
          <w:rFonts w:cstheme="minorHAnsi"/>
          <w:sz w:val="24"/>
          <w:szCs w:val="24"/>
        </w:rPr>
        <w:t xml:space="preserve">In the second numerical test, an external gravitational force is applied in the vertical direction of the domain with constant and uniform reduced temperature </w:t>
      </w:r>
      <w:r w:rsidRPr="00726DA2">
        <w:rPr>
          <w:rFonts w:cstheme="minorHAnsi"/>
          <w:i/>
          <w:iCs/>
          <w:sz w:val="24"/>
          <w:szCs w:val="24"/>
        </w:rPr>
        <w:t>T</w:t>
      </w:r>
      <w:r w:rsidRPr="00726DA2">
        <w:rPr>
          <w:rFonts w:cstheme="minorHAnsi"/>
          <w:i/>
          <w:iCs/>
          <w:sz w:val="24"/>
          <w:szCs w:val="24"/>
          <w:vertAlign w:val="subscript"/>
        </w:rPr>
        <w:t>r</w:t>
      </w:r>
      <w:r w:rsidRPr="00726DA2">
        <w:rPr>
          <w:rFonts w:cstheme="minorHAnsi"/>
          <w:sz w:val="24"/>
          <w:szCs w:val="24"/>
        </w:rPr>
        <w:t xml:space="preserve">. The parameter </w:t>
      </w:r>
      <w:r w:rsidRPr="00726DA2">
        <w:rPr>
          <w:rFonts w:cstheme="minorHAnsi"/>
          <w:sz w:val="24"/>
          <w:szCs w:val="24"/>
        </w:rPr>
        <w:sym w:font="Symbol" w:char="F073"/>
      </w:r>
      <w:r w:rsidRPr="00726DA2">
        <w:rPr>
          <w:rFonts w:cstheme="minorHAnsi"/>
          <w:sz w:val="24"/>
          <w:szCs w:val="24"/>
        </w:rPr>
        <w:t xml:space="preserve"> is fixed in 1/8. The value of the gravitational force is determined by the dimensionless number:</w:t>
      </w:r>
    </w:p>
    <w:p w:rsidR="0038038F" w:rsidRPr="00726DA2" w:rsidRDefault="00F3381D" w:rsidP="004C1E1C">
      <w:pPr>
        <w:spacing w:after="120"/>
        <w:jc w:val="right"/>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r</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MgH</m:t>
            </m:r>
          </m:num>
          <m:den>
            <m:r>
              <w:rPr>
                <w:rFonts w:ascii="Cambria Math" w:hAnsi="Cambria Math" w:cstheme="minorHAnsi"/>
                <w:sz w:val="24"/>
                <w:szCs w:val="24"/>
              </w:rPr>
              <m:t>R</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c</m:t>
                </m:r>
              </m:sub>
            </m:sSub>
          </m:den>
        </m:f>
        <m:r>
          <w:rPr>
            <w:rFonts w:ascii="Cambria Math" w:hAnsi="Cambria Math" w:cstheme="minorHAnsi"/>
            <w:sz w:val="24"/>
            <w:szCs w:val="24"/>
          </w:rPr>
          <m:t>=0.001</m:t>
        </m:r>
      </m:oMath>
      <w:r w:rsidR="004C1E1C">
        <w:rPr>
          <w:rFonts w:eastAsiaTheme="minorEastAsia" w:cstheme="minorHAnsi"/>
          <w:sz w:val="24"/>
          <w:szCs w:val="24"/>
        </w:rPr>
        <w:t xml:space="preserve">                                                              (18)</w:t>
      </w:r>
    </w:p>
    <w:p w:rsidR="005B65FD" w:rsidRPr="005B65FD" w:rsidRDefault="0038038F" w:rsidP="0038038F">
      <w:pPr>
        <w:rPr>
          <w:rFonts w:eastAsiaTheme="minorEastAsia" w:cstheme="minorHAnsi"/>
          <w:sz w:val="24"/>
          <w:szCs w:val="24"/>
        </w:rPr>
      </w:pPr>
      <w:r w:rsidRPr="00726DA2">
        <w:rPr>
          <w:rFonts w:cstheme="minorHAnsi"/>
          <w:sz w:val="24"/>
          <w:szCs w:val="24"/>
        </w:rPr>
        <w:t xml:space="preserve">As expected by hydrostatics the liquid phase occupies the lower part of the domain. In turn, the density is uniform in the </w:t>
      </w:r>
      <w:r w:rsidR="00D654C1">
        <w:rPr>
          <w:rFonts w:cstheme="minorHAnsi"/>
          <w:sz w:val="24"/>
          <w:szCs w:val="24"/>
        </w:rPr>
        <w:t>horizontal coordinate. Fig.</w:t>
      </w:r>
      <w:r w:rsidR="00D973B7">
        <w:rPr>
          <w:rFonts w:cstheme="minorHAnsi"/>
          <w:sz w:val="24"/>
          <w:szCs w:val="24"/>
        </w:rPr>
        <w:t xml:space="preserve"> 3</w:t>
      </w:r>
      <w:r w:rsidRPr="00726DA2">
        <w:rPr>
          <w:rFonts w:cstheme="minorHAnsi"/>
          <w:sz w:val="24"/>
          <w:szCs w:val="24"/>
        </w:rPr>
        <w:t xml:space="preserve"> shows the density profile along the vertical coordinate for different temperatures. Lower temperatures lead to greater density differences between phases, which </w:t>
      </w:r>
      <w:proofErr w:type="gramStart"/>
      <w:r w:rsidRPr="00726DA2">
        <w:rPr>
          <w:rFonts w:cstheme="minorHAnsi"/>
          <w:sz w:val="24"/>
          <w:szCs w:val="24"/>
        </w:rPr>
        <w:t>is</w:t>
      </w:r>
      <w:proofErr w:type="gramEnd"/>
      <w:r w:rsidRPr="00726DA2">
        <w:rPr>
          <w:rFonts w:cstheme="minorHAnsi"/>
          <w:sz w:val="24"/>
          <w:szCs w:val="24"/>
        </w:rPr>
        <w:t xml:space="preserve"> in agreement with Fig</w:t>
      </w:r>
      <w:r w:rsidR="00D973B7">
        <w:rPr>
          <w:rFonts w:cstheme="minorHAnsi"/>
          <w:sz w:val="24"/>
          <w:szCs w:val="24"/>
        </w:rPr>
        <w:t>. 2</w:t>
      </w:r>
      <w:r w:rsidR="00721D7A">
        <w:rPr>
          <w:rFonts w:cstheme="minorHAnsi"/>
          <w:sz w:val="24"/>
          <w:szCs w:val="24"/>
        </w:rPr>
        <w:t>. Fig. 4</w:t>
      </w:r>
      <w:r w:rsidRPr="00726DA2">
        <w:rPr>
          <w:rFonts w:cstheme="minorHAnsi"/>
          <w:sz w:val="24"/>
          <w:szCs w:val="24"/>
        </w:rPr>
        <w:t xml:space="preserve"> shows the dependence of the position of the interface with the temperature for different average densities. It can be seen that for the critical density the interface approaches the center of the domain </w:t>
      </w:r>
      <m:oMath>
        <m:d>
          <m:dPr>
            <m:ctrlPr>
              <w:rPr>
                <w:rFonts w:ascii="Cambria Math" w:hAnsi="Cambria Math" w:cstheme="minorHAnsi"/>
                <w:i/>
                <w:sz w:val="24"/>
                <w:szCs w:val="24"/>
              </w:rPr>
            </m:ctrlPr>
          </m:dPr>
          <m:e>
            <m:f>
              <m:fPr>
                <m:type m:val="lin"/>
                <m:ctrlPr>
                  <w:rPr>
                    <w:rFonts w:ascii="Cambria Math" w:hAnsi="Cambria Math" w:cstheme="minorHAnsi"/>
                    <w:i/>
                    <w:sz w:val="24"/>
                    <w:szCs w:val="24"/>
                  </w:rPr>
                </m:ctrlPr>
              </m:fPr>
              <m:num>
                <m:r>
                  <w:rPr>
                    <w:rFonts w:ascii="Cambria Math" w:hAnsi="Cambria Math" w:cstheme="minorHAnsi"/>
                    <w:sz w:val="24"/>
                    <w:szCs w:val="24"/>
                  </w:rPr>
                  <m:t>z</m:t>
                </m:r>
              </m:num>
              <m:den>
                <m:r>
                  <w:rPr>
                    <w:rFonts w:ascii="Cambria Math" w:hAnsi="Cambria Math" w:cstheme="minorHAnsi"/>
                    <w:sz w:val="24"/>
                    <w:szCs w:val="24"/>
                  </w:rPr>
                  <m:t>H</m:t>
                </m:r>
              </m:den>
            </m:f>
            <m:r>
              <w:rPr>
                <w:rFonts w:ascii="Cambria Math" w:hAnsi="Cambria Math" w:cstheme="minorHAnsi"/>
                <w:sz w:val="24"/>
                <w:szCs w:val="24"/>
              </w:rPr>
              <m:t>=0.5</m:t>
            </m:r>
          </m:e>
        </m:d>
      </m:oMath>
      <w:r w:rsidRPr="00726DA2">
        <w:rPr>
          <w:rFonts w:cstheme="minorHAnsi"/>
          <w:sz w:val="24"/>
          <w:szCs w:val="24"/>
        </w:rPr>
        <w:t xml:space="preserve"> as the critical temperature approaches unity.</w:t>
      </w:r>
      <w:r w:rsidR="00A63E6A">
        <w:rPr>
          <w:rFonts w:cstheme="minorHAnsi"/>
          <w:sz w:val="24"/>
          <w:szCs w:val="24"/>
        </w:rPr>
        <w:t xml:space="preserve"> On the other hand,</w:t>
      </w:r>
      <w:r w:rsidR="00A63E6A">
        <w:rPr>
          <w:rFonts w:eastAsiaTheme="minorEastAsia" w:cstheme="minorHAnsi"/>
          <w:sz w:val="24"/>
          <w:szCs w:val="24"/>
        </w:rPr>
        <w:t xml:space="preserve"> Fig. 5 </w:t>
      </w:r>
      <w:r w:rsidR="003C6CE1">
        <w:rPr>
          <w:rFonts w:eastAsiaTheme="minorEastAsia" w:cstheme="minorHAnsi"/>
          <w:sz w:val="24"/>
          <w:szCs w:val="24"/>
        </w:rPr>
        <w:t>compares</w:t>
      </w:r>
      <w:r w:rsidR="005B65FD">
        <w:rPr>
          <w:rFonts w:eastAsiaTheme="minorEastAsia" w:cstheme="minorHAnsi"/>
          <w:sz w:val="24"/>
          <w:szCs w:val="24"/>
        </w:rPr>
        <w:t xml:space="preserve"> density profiles for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r</m:t>
            </m:r>
          </m:sub>
        </m:sSub>
        <m:r>
          <w:rPr>
            <w:rFonts w:ascii="Cambria Math" w:eastAsiaTheme="minorEastAsia" w:hAnsi="Cambria Math" w:cstheme="minorHAnsi"/>
            <w:sz w:val="24"/>
            <w:szCs w:val="24"/>
          </w:rPr>
          <m:t>=0.99</m:t>
        </m:r>
      </m:oMath>
      <w:r w:rsidR="005B65FD">
        <w:rPr>
          <w:rFonts w:eastAsiaTheme="minorEastAsia" w:cstheme="minorHAnsi"/>
          <w:sz w:val="24"/>
          <w:szCs w:val="24"/>
        </w:rPr>
        <w:t xml:space="preserve">  and </w:t>
      </w:r>
      <m:oMath>
        <m:r>
          <w:rPr>
            <w:rFonts w:ascii="Cambria Math" w:eastAsiaTheme="minorEastAsia" w:hAnsi="Cambria Math" w:cstheme="minorHAnsi"/>
            <w:sz w:val="24"/>
            <w:szCs w:val="24"/>
          </w:rPr>
          <m:t>σ=1/8</m:t>
        </m:r>
      </m:oMath>
      <w:r w:rsidR="005B65FD">
        <w:rPr>
          <w:rFonts w:eastAsiaTheme="minorEastAsia" w:cstheme="minorHAnsi"/>
          <w:sz w:val="24"/>
          <w:szCs w:val="24"/>
        </w:rPr>
        <w:t xml:space="preserve"> </w:t>
      </w:r>
      <w:r w:rsidR="00916077">
        <w:rPr>
          <w:rFonts w:eastAsiaTheme="minorEastAsia" w:cstheme="minorHAnsi"/>
          <w:sz w:val="24"/>
          <w:szCs w:val="24"/>
        </w:rPr>
        <w:t>over</w:t>
      </w:r>
      <w:r w:rsidR="005B65FD">
        <w:rPr>
          <w:rFonts w:eastAsiaTheme="minorEastAsia" w:cstheme="minorHAnsi"/>
          <w:sz w:val="24"/>
          <w:szCs w:val="24"/>
        </w:rPr>
        <w:t xml:space="preserve"> a wide range</w:t>
      </w:r>
      <w:r w:rsidR="003C7C5D">
        <w:rPr>
          <w:rFonts w:eastAsiaTheme="minorEastAsia" w:cstheme="minorHAnsi"/>
          <w:sz w:val="24"/>
          <w:szCs w:val="24"/>
        </w:rPr>
        <w:t xml:space="preserve"> </w:t>
      </w:r>
      <w:proofErr w:type="gramStart"/>
      <w:r w:rsidR="003C7C5D">
        <w:rPr>
          <w:rFonts w:eastAsiaTheme="minorEastAsia" w:cstheme="minorHAnsi"/>
          <w:sz w:val="24"/>
          <w:szCs w:val="24"/>
        </w:rPr>
        <w:t xml:space="preserve">of </w:t>
      </w:r>
      <w:proofErr w:type="gramEnd"/>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r</m:t>
            </m:r>
          </m:sub>
        </m:sSub>
      </m:oMath>
      <w:r w:rsidR="003C7C5D">
        <w:rPr>
          <w:rFonts w:eastAsiaTheme="minorEastAsia" w:cstheme="minorHAnsi"/>
          <w:sz w:val="24"/>
          <w:szCs w:val="24"/>
        </w:rPr>
        <w:t>.</w:t>
      </w:r>
      <w:r w:rsidR="00A42604">
        <w:rPr>
          <w:rFonts w:eastAsiaTheme="minorEastAsia" w:cstheme="minorHAnsi"/>
          <w:sz w:val="24"/>
          <w:szCs w:val="24"/>
        </w:rPr>
        <w:t xml:space="preserve"> </w:t>
      </w:r>
      <w:r w:rsidR="003C7C5D">
        <w:rPr>
          <w:rFonts w:eastAsiaTheme="minorEastAsia" w:cstheme="minorHAnsi"/>
          <w:sz w:val="24"/>
          <w:szCs w:val="24"/>
        </w:rPr>
        <w:t>I</w:t>
      </w:r>
      <w:r w:rsidR="00A42604">
        <w:rPr>
          <w:rFonts w:eastAsiaTheme="minorEastAsia" w:cstheme="minorHAnsi"/>
          <w:sz w:val="24"/>
          <w:szCs w:val="24"/>
        </w:rPr>
        <w:t>t can be seen</w:t>
      </w:r>
      <w:r w:rsidR="003C6CE1">
        <w:rPr>
          <w:rFonts w:eastAsiaTheme="minorEastAsia" w:cstheme="minorHAnsi"/>
          <w:sz w:val="24"/>
          <w:szCs w:val="24"/>
        </w:rPr>
        <w:t xml:space="preserve"> that </w:t>
      </w:r>
      <w:r w:rsidR="003C6CE1">
        <w:rPr>
          <w:rFonts w:cstheme="minorHAnsi"/>
          <w:sz w:val="24"/>
          <w:szCs w:val="24"/>
        </w:rPr>
        <w:t xml:space="preserve">the same value of </w:t>
      </w:r>
      <m:oMath>
        <m:r>
          <w:rPr>
            <w:rFonts w:ascii="Cambria Math" w:hAnsi="Cambria Math" w:cstheme="minorHAnsi"/>
            <w:sz w:val="24"/>
            <w:szCs w:val="24"/>
          </w:rPr>
          <m:t>σ</m:t>
        </m:r>
      </m:oMath>
      <w:r w:rsidR="003C6CE1">
        <w:rPr>
          <w:rFonts w:eastAsiaTheme="minorEastAsia" w:cstheme="minorHAnsi"/>
          <w:sz w:val="24"/>
          <w:szCs w:val="24"/>
        </w:rPr>
        <w:t xml:space="preserve"> can be used to correctly take into account the effects of gravitational force.</w:t>
      </w:r>
    </w:p>
    <w:p w:rsidR="000E2A20" w:rsidRDefault="0038038F" w:rsidP="0038038F">
      <w:pPr>
        <w:rPr>
          <w:rFonts w:cstheme="minorHAnsi"/>
          <w:sz w:val="24"/>
          <w:szCs w:val="24"/>
        </w:rPr>
      </w:pPr>
      <w:r w:rsidRPr="00726DA2">
        <w:rPr>
          <w:rFonts w:cstheme="minorHAnsi"/>
          <w:sz w:val="24"/>
          <w:szCs w:val="24"/>
        </w:rPr>
        <w:t xml:space="preserve">The third case is similar to the second test, </w:t>
      </w:r>
      <w:r w:rsidRPr="00726DA2">
        <w:rPr>
          <w:rFonts w:cstheme="minorHAnsi"/>
          <w:i/>
          <w:iCs/>
          <w:sz w:val="24"/>
          <w:szCs w:val="24"/>
        </w:rPr>
        <w:t>i.e.</w:t>
      </w:r>
      <w:r w:rsidRPr="00726DA2">
        <w:rPr>
          <w:rFonts w:cstheme="minorHAnsi"/>
          <w:sz w:val="24"/>
          <w:szCs w:val="24"/>
        </w:rPr>
        <w:t xml:space="preserve">, </w:t>
      </w:r>
      <w:r w:rsidRPr="00726DA2">
        <w:rPr>
          <w:rFonts w:cstheme="minorHAnsi"/>
          <w:sz w:val="24"/>
          <w:szCs w:val="24"/>
        </w:rPr>
        <w:sym w:font="Symbol" w:char="F073"/>
      </w:r>
      <w:r w:rsidRPr="00726DA2">
        <w:rPr>
          <w:rFonts w:cstheme="minorHAnsi"/>
          <w:sz w:val="24"/>
          <w:szCs w:val="24"/>
        </w:rPr>
        <w:t xml:space="preserve"> = 1/8 and external gravity force applied along the </w:t>
      </w:r>
      <w:r w:rsidRPr="00726DA2">
        <w:rPr>
          <w:rFonts w:cstheme="minorHAnsi"/>
          <w:i/>
          <w:iCs/>
          <w:sz w:val="24"/>
          <w:szCs w:val="24"/>
        </w:rPr>
        <w:t xml:space="preserve">z </w:t>
      </w:r>
      <w:r w:rsidR="0065649A">
        <w:rPr>
          <w:rFonts w:cstheme="minorHAnsi"/>
          <w:sz w:val="24"/>
          <w:szCs w:val="24"/>
        </w:rPr>
        <w:t xml:space="preserve">coordinate (Eq. </w:t>
      </w:r>
      <w:r w:rsidR="007756A1">
        <w:rPr>
          <w:rFonts w:cstheme="minorHAnsi"/>
          <w:sz w:val="24"/>
          <w:szCs w:val="24"/>
        </w:rPr>
        <w:t>(</w:t>
      </w:r>
      <w:r w:rsidR="0065649A">
        <w:rPr>
          <w:rFonts w:cstheme="minorHAnsi"/>
          <w:sz w:val="24"/>
          <w:szCs w:val="24"/>
        </w:rPr>
        <w:t>18</w:t>
      </w:r>
      <w:r w:rsidR="007756A1">
        <w:rPr>
          <w:rFonts w:cstheme="minorHAnsi"/>
          <w:sz w:val="24"/>
          <w:szCs w:val="24"/>
        </w:rPr>
        <w:t>)</w:t>
      </w:r>
      <w:r w:rsidRPr="00726DA2">
        <w:rPr>
          <w:rFonts w:cstheme="minorHAnsi"/>
          <w:sz w:val="24"/>
          <w:szCs w:val="24"/>
        </w:rPr>
        <w:t xml:space="preserve">). A lineal temperature profile is imposed along the </w:t>
      </w:r>
      <w:r w:rsidRPr="00726DA2">
        <w:rPr>
          <w:rFonts w:cstheme="minorHAnsi"/>
          <w:i/>
          <w:iCs/>
          <w:sz w:val="24"/>
          <w:szCs w:val="24"/>
        </w:rPr>
        <w:t xml:space="preserve">z </w:t>
      </w:r>
      <w:r w:rsidRPr="00726DA2">
        <w:rPr>
          <w:rFonts w:cstheme="minorHAnsi"/>
          <w:sz w:val="24"/>
          <w:szCs w:val="24"/>
        </w:rPr>
        <w:t xml:space="preserve">coordinate, with </w:t>
      </w:r>
      <w:proofErr w:type="spellStart"/>
      <w:proofErr w:type="gramStart"/>
      <w:r w:rsidRPr="00726DA2">
        <w:rPr>
          <w:rFonts w:cstheme="minorHAnsi"/>
          <w:i/>
          <w:iCs/>
          <w:sz w:val="24"/>
          <w:szCs w:val="24"/>
        </w:rPr>
        <w:t>T</w:t>
      </w:r>
      <w:r w:rsidRPr="00726DA2">
        <w:rPr>
          <w:rFonts w:cstheme="minorHAnsi"/>
          <w:i/>
          <w:iCs/>
          <w:sz w:val="24"/>
          <w:szCs w:val="24"/>
          <w:vertAlign w:val="subscript"/>
        </w:rPr>
        <w:t>r</w:t>
      </w:r>
      <w:proofErr w:type="spellEnd"/>
      <w:proofErr w:type="gramEnd"/>
      <w:r w:rsidRPr="00726DA2">
        <w:rPr>
          <w:rFonts w:cstheme="minorHAnsi"/>
          <w:i/>
          <w:iCs/>
          <w:sz w:val="24"/>
          <w:szCs w:val="24"/>
        </w:rPr>
        <w:t xml:space="preserve"> </w:t>
      </w:r>
      <w:r w:rsidRPr="00726DA2">
        <w:rPr>
          <w:rFonts w:cstheme="minorHAnsi"/>
          <w:sz w:val="24"/>
          <w:szCs w:val="24"/>
        </w:rPr>
        <w:t xml:space="preserve">= 0.99 at </w:t>
      </w:r>
      <w:r w:rsidRPr="002777DC">
        <w:rPr>
          <w:rFonts w:cstheme="minorHAnsi"/>
          <w:iCs/>
          <w:sz w:val="24"/>
          <w:szCs w:val="24"/>
        </w:rPr>
        <w:t>z</w:t>
      </w:r>
      <w:r w:rsidR="00C93973">
        <w:rPr>
          <w:rFonts w:cstheme="minorHAnsi"/>
          <w:sz w:val="24"/>
          <w:szCs w:val="24"/>
        </w:rPr>
        <w:t xml:space="preserve"> = </w:t>
      </w:r>
      <w:r w:rsidR="00C93973" w:rsidRPr="002777DC">
        <w:rPr>
          <w:rFonts w:cstheme="minorHAnsi"/>
          <w:i/>
          <w:sz w:val="24"/>
          <w:szCs w:val="24"/>
        </w:rPr>
        <w:t>H</w:t>
      </w:r>
      <w:r w:rsidRPr="00726DA2">
        <w:rPr>
          <w:rFonts w:cstheme="minorHAnsi"/>
          <w:sz w:val="24"/>
          <w:szCs w:val="24"/>
        </w:rPr>
        <w:t xml:space="preserve">, and a fixed parametric value at </w:t>
      </w:r>
      <w:r w:rsidRPr="00726DA2">
        <w:rPr>
          <w:rFonts w:cstheme="minorHAnsi"/>
          <w:i/>
          <w:iCs/>
          <w:sz w:val="24"/>
          <w:szCs w:val="24"/>
        </w:rPr>
        <w:t xml:space="preserve">z </w:t>
      </w:r>
      <w:r w:rsidRPr="00726DA2">
        <w:rPr>
          <w:rFonts w:cstheme="minorHAnsi"/>
          <w:sz w:val="24"/>
          <w:szCs w:val="24"/>
        </w:rPr>
        <w:t xml:space="preserve">= </w:t>
      </w:r>
      <w:r w:rsidR="00C93973">
        <w:rPr>
          <w:rFonts w:cstheme="minorHAnsi"/>
          <w:sz w:val="24"/>
          <w:szCs w:val="24"/>
        </w:rPr>
        <w:t>0</w:t>
      </w:r>
      <w:r w:rsidR="00912D64">
        <w:rPr>
          <w:rFonts w:cstheme="minorHAnsi"/>
          <w:sz w:val="24"/>
          <w:szCs w:val="24"/>
        </w:rPr>
        <w:t>. Fig. 6</w:t>
      </w:r>
      <w:r w:rsidRPr="00726DA2">
        <w:rPr>
          <w:rFonts w:cstheme="minorHAnsi"/>
          <w:sz w:val="24"/>
          <w:szCs w:val="24"/>
        </w:rPr>
        <w:t xml:space="preserve"> compares the density profiles given by Eq</w:t>
      </w:r>
      <w:r w:rsidR="0035518B">
        <w:rPr>
          <w:rFonts w:cstheme="minorHAnsi"/>
          <w:sz w:val="24"/>
          <w:szCs w:val="24"/>
        </w:rPr>
        <w:t>.</w:t>
      </w:r>
      <w:r w:rsidRPr="00726DA2">
        <w:rPr>
          <w:rFonts w:cstheme="minorHAnsi"/>
          <w:sz w:val="24"/>
          <w:szCs w:val="24"/>
        </w:rPr>
        <w:t xml:space="preserve"> </w:t>
      </w:r>
      <w:r w:rsidR="00B13396">
        <w:rPr>
          <w:rFonts w:cstheme="minorHAnsi"/>
          <w:sz w:val="24"/>
          <w:szCs w:val="24"/>
        </w:rPr>
        <w:t>(</w:t>
      </w:r>
      <w:r w:rsidR="0035518B">
        <w:rPr>
          <w:rFonts w:cstheme="minorHAnsi"/>
          <w:sz w:val="24"/>
          <w:szCs w:val="24"/>
        </w:rPr>
        <w:t>14</w:t>
      </w:r>
      <w:r w:rsidR="00B13396">
        <w:rPr>
          <w:rFonts w:cstheme="minorHAnsi"/>
          <w:sz w:val="24"/>
          <w:szCs w:val="24"/>
        </w:rPr>
        <w:t>)</w:t>
      </w:r>
      <w:r w:rsidRPr="00726DA2">
        <w:rPr>
          <w:rFonts w:cstheme="minorHAnsi"/>
          <w:sz w:val="24"/>
          <w:szCs w:val="24"/>
        </w:rPr>
        <w:t xml:space="preserve"> with the numerical simulations. It is worth noting that the spatial resolution plays an important role in the accuracy of the approximation. Figs. </w:t>
      </w:r>
      <w:r w:rsidR="00912D64">
        <w:rPr>
          <w:rFonts w:cstheme="minorHAnsi"/>
          <w:sz w:val="24"/>
          <w:szCs w:val="24"/>
        </w:rPr>
        <w:t>7</w:t>
      </w:r>
      <w:r w:rsidRPr="00726DA2">
        <w:rPr>
          <w:rFonts w:cstheme="minorHAnsi"/>
          <w:sz w:val="24"/>
          <w:szCs w:val="24"/>
        </w:rPr>
        <w:t xml:space="preserve"> and </w:t>
      </w:r>
      <w:r w:rsidR="00912D64">
        <w:rPr>
          <w:rFonts w:cstheme="minorHAnsi"/>
          <w:sz w:val="24"/>
          <w:szCs w:val="24"/>
        </w:rPr>
        <w:t>8</w:t>
      </w:r>
      <w:r w:rsidRPr="00726DA2">
        <w:rPr>
          <w:rFonts w:cstheme="minorHAnsi"/>
          <w:sz w:val="24"/>
          <w:szCs w:val="24"/>
        </w:rPr>
        <w:t xml:space="preserve"> show the density profiles simulated with different number of </w:t>
      </w:r>
      <w:r w:rsidR="00BE46F0">
        <w:rPr>
          <w:rFonts w:cstheme="minorHAnsi"/>
          <w:sz w:val="24"/>
          <w:szCs w:val="24"/>
        </w:rPr>
        <w:t xml:space="preserve">lattice </w:t>
      </w:r>
      <w:r w:rsidR="00E41AEA">
        <w:rPr>
          <w:rFonts w:cstheme="minorHAnsi"/>
          <w:sz w:val="24"/>
          <w:szCs w:val="24"/>
        </w:rPr>
        <w:t>nodes</w:t>
      </w:r>
      <w:r w:rsidRPr="00726DA2">
        <w:rPr>
          <w:rFonts w:cstheme="minorHAnsi"/>
          <w:sz w:val="24"/>
          <w:szCs w:val="24"/>
        </w:rPr>
        <w:t xml:space="preserve"> along the vertical</w:t>
      </w:r>
      <w:r w:rsidRPr="00726DA2">
        <w:rPr>
          <w:rFonts w:cstheme="minorHAnsi"/>
          <w:i/>
          <w:iCs/>
          <w:sz w:val="24"/>
          <w:szCs w:val="24"/>
        </w:rPr>
        <w:t xml:space="preserve"> </w:t>
      </w:r>
      <w:r w:rsidRPr="00726DA2">
        <w:rPr>
          <w:rFonts w:cstheme="minorHAnsi"/>
          <w:sz w:val="24"/>
          <w:szCs w:val="24"/>
        </w:rPr>
        <w:t>direction, for the cases of constant temperature and constant temperature gradient, respectively. It can be seen that the agreement with the analytical solution weakens as the spatial resolution decreases. This expected effect is more salient closer to the critical point.</w:t>
      </w:r>
    </w:p>
    <w:p w:rsidR="00C72742" w:rsidRDefault="00C72742" w:rsidP="00C72742">
      <w:pPr>
        <w:jc w:val="center"/>
        <w:rPr>
          <w:rFonts w:cstheme="minorHAnsi"/>
          <w:sz w:val="24"/>
          <w:szCs w:val="24"/>
        </w:rPr>
      </w:pPr>
      <w:r>
        <w:rPr>
          <w:rFonts w:cstheme="minorHAnsi"/>
          <w:noProof/>
          <w:sz w:val="24"/>
          <w:szCs w:val="24"/>
        </w:rPr>
        <w:lastRenderedPageBreak/>
        <w:drawing>
          <wp:inline distT="0" distB="0" distL="0" distR="0" wp14:anchorId="6A882972" wp14:editId="04AAFB38">
            <wp:extent cx="2915862" cy="4934044"/>
            <wp:effectExtent l="0" t="0" r="0" b="0"/>
            <wp:docPr id="1" name="Imagen 1" descr="\\VBOXSVR\VBox\vdWColumn_noHT\Figuras\Colum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VBox\vdWColumn_noHT\Figuras\Columna.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15822" cy="4933977"/>
                    </a:xfrm>
                    <a:prstGeom prst="rect">
                      <a:avLst/>
                    </a:prstGeom>
                    <a:noFill/>
                    <a:ln>
                      <a:noFill/>
                    </a:ln>
                  </pic:spPr>
                </pic:pic>
              </a:graphicData>
            </a:graphic>
          </wp:inline>
        </w:drawing>
      </w:r>
    </w:p>
    <w:p w:rsidR="00C72742" w:rsidRPr="00E41AEA" w:rsidRDefault="00E41AEA" w:rsidP="00E41AEA">
      <w:pPr>
        <w:rPr>
          <w:rFonts w:cstheme="minorHAnsi"/>
        </w:rPr>
      </w:pPr>
      <w:proofErr w:type="gramStart"/>
      <w:r w:rsidRPr="00E41AEA">
        <w:rPr>
          <w:rFonts w:cstheme="minorHAnsi"/>
        </w:rPr>
        <w:t>Figure 1.</w:t>
      </w:r>
      <w:proofErr w:type="gramEnd"/>
      <w:r>
        <w:rPr>
          <w:rFonts w:cstheme="minorHAnsi"/>
        </w:rPr>
        <w:t xml:space="preserve"> Schematic view of the domain employed in the LB </w:t>
      </w:r>
      <w:r w:rsidR="00885266">
        <w:rPr>
          <w:rFonts w:cstheme="minorHAnsi"/>
        </w:rPr>
        <w:t>s</w:t>
      </w:r>
      <w:r>
        <w:rPr>
          <w:rFonts w:cstheme="minorHAnsi"/>
        </w:rPr>
        <w:t>imulations.</w:t>
      </w:r>
    </w:p>
    <w:p w:rsidR="00C72742" w:rsidRDefault="00C72742" w:rsidP="0038038F">
      <w:pPr>
        <w:rPr>
          <w:rFonts w:cstheme="minorHAnsi"/>
          <w:sz w:val="24"/>
          <w:szCs w:val="24"/>
        </w:rPr>
      </w:pPr>
    </w:p>
    <w:p w:rsidR="00C72742" w:rsidRDefault="00C72742" w:rsidP="0038038F">
      <w:pPr>
        <w:rPr>
          <w:rFonts w:cstheme="minorHAnsi"/>
          <w:sz w:val="24"/>
          <w:szCs w:val="24"/>
        </w:rPr>
      </w:pPr>
    </w:p>
    <w:p w:rsidR="00C72742" w:rsidRDefault="00C72742" w:rsidP="0038038F">
      <w:pPr>
        <w:rPr>
          <w:rFonts w:cstheme="minorHAnsi"/>
          <w:sz w:val="24"/>
          <w:szCs w:val="24"/>
        </w:rPr>
      </w:pPr>
    </w:p>
    <w:p w:rsidR="0038038F" w:rsidRDefault="0038038F" w:rsidP="0038038F">
      <w:pPr>
        <w:spacing w:after="120" w:line="240" w:lineRule="auto"/>
      </w:pPr>
    </w:p>
    <w:p w:rsidR="0038038F" w:rsidRDefault="0038038F" w:rsidP="0038038F">
      <w:pPr>
        <w:spacing w:after="0" w:line="240" w:lineRule="auto"/>
      </w:pPr>
    </w:p>
    <w:p w:rsidR="0038038F" w:rsidRDefault="0038038F" w:rsidP="000E2B24">
      <w:pPr>
        <w:spacing w:after="0" w:line="240" w:lineRule="auto"/>
        <w:jc w:val="center"/>
      </w:pPr>
      <w:r>
        <w:rPr>
          <w:noProof/>
        </w:rPr>
        <w:lastRenderedPageBreak/>
        <w:drawing>
          <wp:inline distT="0" distB="0" distL="0" distR="0" wp14:anchorId="2E745009" wp14:editId="3F2F480E">
            <wp:extent cx="5330825" cy="4011295"/>
            <wp:effectExtent l="0" t="0" r="3175" b="8255"/>
            <wp:docPr id="44" name="Picture 2" descr="C:\Users\alejandro\Desktop\Foglia 18\Fig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esktop\Foglia 18\Figs2\1.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0825" cy="4011295"/>
                    </a:xfrm>
                    <a:prstGeom prst="rect">
                      <a:avLst/>
                    </a:prstGeom>
                    <a:noFill/>
                    <a:ln>
                      <a:noFill/>
                    </a:ln>
                  </pic:spPr>
                </pic:pic>
              </a:graphicData>
            </a:graphic>
          </wp:inline>
        </w:drawing>
      </w:r>
    </w:p>
    <w:p w:rsidR="0038038F" w:rsidRDefault="0038038F" w:rsidP="0038038F">
      <w:pPr>
        <w:spacing w:after="0" w:line="240" w:lineRule="auto"/>
      </w:pPr>
      <w:proofErr w:type="gramStart"/>
      <w:r>
        <w:t xml:space="preserve">Figure </w:t>
      </w:r>
      <w:r w:rsidR="00FD7646">
        <w:t>2</w:t>
      </w:r>
      <w:r>
        <w:t>.</w:t>
      </w:r>
      <w:proofErr w:type="gramEnd"/>
      <w:r>
        <w:t xml:space="preserve"> Locus of phase coexistence at thermodynami</w:t>
      </w:r>
      <w:r w:rsidR="0099084F">
        <w:t>c equilibrium for a Van der Waal</w:t>
      </w:r>
      <w:r>
        <w:t xml:space="preserve">s </w:t>
      </w:r>
      <w:r w:rsidR="001C17E3">
        <w:t>fluid</w:t>
      </w:r>
      <w:r>
        <w:t xml:space="preserve"> (a=0.5, b=4). The symbols corresponds to the numerical simulation with </w:t>
      </w:r>
      <w:r>
        <w:sym w:font="Symbol" w:char="F073"/>
      </w:r>
      <w:r>
        <w:t xml:space="preserve"> = 1.25 (</w:t>
      </w:r>
      <w:r>
        <w:sym w:font="Wingdings 2" w:char="F099"/>
      </w:r>
      <w:r>
        <w:t>), 0.125 (</w:t>
      </w:r>
      <w:r>
        <w:sym w:font="Wingdings 3" w:char="F072"/>
      </w:r>
      <w:r>
        <w:t>), 0.0125 (</w:t>
      </w:r>
      <w:r>
        <w:sym w:font="Wingdings 2" w:char="F0A3"/>
      </w:r>
      <w:r>
        <w:t>). The curve corresponds to the exact locus.</w:t>
      </w:r>
    </w:p>
    <w:p w:rsidR="0038038F" w:rsidRDefault="0038038F" w:rsidP="0038038F">
      <w:pPr>
        <w:spacing w:after="0" w:line="240" w:lineRule="auto"/>
      </w:pPr>
    </w:p>
    <w:p w:rsidR="0038038F" w:rsidRPr="00081894" w:rsidRDefault="0038038F" w:rsidP="0038038F">
      <w:pPr>
        <w:spacing w:after="0" w:line="240" w:lineRule="auto"/>
      </w:pPr>
    </w:p>
    <w:p w:rsidR="0038038F" w:rsidRDefault="0038038F" w:rsidP="0038038F">
      <w:pPr>
        <w:spacing w:after="120" w:line="240" w:lineRule="auto"/>
      </w:pPr>
    </w:p>
    <w:p w:rsidR="0038038F" w:rsidRDefault="00D63B81" w:rsidP="000E2B24">
      <w:pPr>
        <w:spacing w:after="120"/>
        <w:jc w:val="center"/>
      </w:pPr>
      <w:r>
        <w:rPr>
          <w:noProof/>
        </w:rPr>
        <w:lastRenderedPageBreak/>
        <w:drawing>
          <wp:inline distT="0" distB="0" distL="0" distR="0" wp14:anchorId="13EC1250" wp14:editId="628736A4">
            <wp:extent cx="5335270" cy="4007485"/>
            <wp:effectExtent l="0" t="0" r="0" b="0"/>
            <wp:docPr id="11" name="Imagen 11" descr="\\VBOXSVR\VBox\vdWColumn_noHT\Figur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VBox\vdWColumn_noHT\Figuras\3.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335270" cy="4007485"/>
                    </a:xfrm>
                    <a:prstGeom prst="rect">
                      <a:avLst/>
                    </a:prstGeom>
                    <a:noFill/>
                    <a:ln>
                      <a:noFill/>
                    </a:ln>
                  </pic:spPr>
                </pic:pic>
              </a:graphicData>
            </a:graphic>
          </wp:inline>
        </w:drawing>
      </w:r>
    </w:p>
    <w:p w:rsidR="0038038F" w:rsidRDefault="00D973B7" w:rsidP="0038038F">
      <w:pPr>
        <w:spacing w:after="120"/>
      </w:pPr>
      <w:proofErr w:type="gramStart"/>
      <w:r>
        <w:t>Figure 3</w:t>
      </w:r>
      <w:r w:rsidR="0038038F">
        <w:t>.</w:t>
      </w:r>
      <w:proofErr w:type="gramEnd"/>
      <w:r w:rsidR="0038038F">
        <w:t xml:space="preserve"> </w:t>
      </w:r>
      <w:proofErr w:type="gramStart"/>
      <w:r w:rsidR="0038038F">
        <w:t xml:space="preserve">Spatial profile of the density when applying a gravity field in the </w:t>
      </w:r>
      <w:r w:rsidR="0038038F">
        <w:rPr>
          <w:i/>
          <w:iCs/>
        </w:rPr>
        <w:t>z (</w:t>
      </w:r>
      <w:r w:rsidR="0038038F">
        <w:t>vertical) direction to an isothermal domain.</w:t>
      </w:r>
      <w:proofErr w:type="gramEnd"/>
      <w:r w:rsidR="0038038F">
        <w:t xml:space="preserve"> The intensity of the gravity field is given </w:t>
      </w:r>
      <w:proofErr w:type="gramStart"/>
      <w:r w:rsidR="0038038F">
        <w:t xml:space="preserve">by </w:t>
      </w:r>
      <w:proofErr w:type="gramEnd"/>
      <m:oMath>
        <m:f>
          <m:fPr>
            <m:type m:val="lin"/>
            <m:ctrlPr>
              <w:rPr>
                <w:rFonts w:ascii="Cambria Math" w:hAnsi="Cambria Math"/>
                <w:i/>
              </w:rPr>
            </m:ctrlPr>
          </m:fPr>
          <m:num>
            <m:r>
              <w:rPr>
                <w:rFonts w:ascii="Cambria Math" w:hAnsi="Cambria Math"/>
              </w:rPr>
              <m:t>MgH</m:t>
            </m:r>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=0.001</m:t>
        </m:r>
      </m:oMath>
      <w:r w:rsidR="0038038F">
        <w:t xml:space="preserve">. The symbols are the analytical solution given by Eq. </w:t>
      </w:r>
      <w:r>
        <w:t>14</w:t>
      </w:r>
      <w:r w:rsidR="0038038F">
        <w:t xml:space="preserve"> with </w:t>
      </w:r>
      <w:proofErr w:type="spellStart"/>
      <w:proofErr w:type="gramStart"/>
      <w:r w:rsidR="0038038F">
        <w:rPr>
          <w:i/>
          <w:iCs/>
        </w:rPr>
        <w:t>T</w:t>
      </w:r>
      <w:r w:rsidR="0038038F">
        <w:rPr>
          <w:i/>
          <w:iCs/>
          <w:vertAlign w:val="subscript"/>
        </w:rPr>
        <w:t>r</w:t>
      </w:r>
      <w:proofErr w:type="spellEnd"/>
      <w:proofErr w:type="gramEnd"/>
      <w:r w:rsidR="0038038F">
        <w:t xml:space="preserve"> = 0.5 (</w:t>
      </w:r>
      <w:r w:rsidR="0038038F">
        <w:sym w:font="Wingdings 2" w:char="F099"/>
      </w:r>
      <w:r w:rsidR="0038038F">
        <w:t>), 0.7 (</w:t>
      </w:r>
      <w:r w:rsidR="0038038F">
        <w:sym w:font="Wingdings 3" w:char="F072"/>
      </w:r>
      <w:r w:rsidR="0038038F">
        <w:t>), 0.9</w:t>
      </w:r>
      <w:r w:rsidR="00BF7B1D">
        <w:t>9</w:t>
      </w:r>
      <w:r w:rsidR="0038038F">
        <w:t xml:space="preserve"> (</w:t>
      </w:r>
      <w:r w:rsidR="0038038F">
        <w:sym w:font="Wingdings 2" w:char="F0A3"/>
      </w:r>
      <w:r w:rsidR="0038038F">
        <w:t>). The curves are the corresponding numerical results obtained</w:t>
      </w:r>
      <w:r>
        <w:t xml:space="preserve"> with</w:t>
      </w:r>
      <w:r w:rsidR="0038038F">
        <w:t xml:space="preserve"> </w:t>
      </w:r>
      <w:r w:rsidR="0038038F">
        <w:sym w:font="Symbol" w:char="F073"/>
      </w:r>
      <w:r w:rsidR="0038038F">
        <w:t xml:space="preserve"> = 1/8. </w:t>
      </w:r>
    </w:p>
    <w:p w:rsidR="0038038F" w:rsidRDefault="0038038F" w:rsidP="006D3DD6">
      <w:pPr>
        <w:spacing w:after="0" w:line="240" w:lineRule="auto"/>
      </w:pPr>
      <w:r>
        <w:br w:type="page"/>
      </w:r>
    </w:p>
    <w:p w:rsidR="0038038F" w:rsidRDefault="007F19C7" w:rsidP="00F62197">
      <w:pPr>
        <w:spacing w:after="120"/>
        <w:jc w:val="center"/>
      </w:pPr>
      <w:r>
        <w:rPr>
          <w:noProof/>
        </w:rPr>
        <w:lastRenderedPageBreak/>
        <w:drawing>
          <wp:inline distT="0" distB="0" distL="0" distR="0" wp14:anchorId="78481887" wp14:editId="00E1E2EA">
            <wp:extent cx="5303520" cy="4150360"/>
            <wp:effectExtent l="0" t="0" r="0" b="2540"/>
            <wp:docPr id="50" name="Imagen 50" descr="\\VBOXSVR\VBox\vdWColumn_noHT\Figur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VBox\vdWColumn_noHT\Figuras\8.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303520" cy="4150360"/>
                    </a:xfrm>
                    <a:prstGeom prst="rect">
                      <a:avLst/>
                    </a:prstGeom>
                    <a:noFill/>
                    <a:ln>
                      <a:noFill/>
                    </a:ln>
                  </pic:spPr>
                </pic:pic>
              </a:graphicData>
            </a:graphic>
          </wp:inline>
        </w:drawing>
      </w:r>
    </w:p>
    <w:p w:rsidR="0038038F" w:rsidRDefault="00721D7A" w:rsidP="0038038F">
      <w:pPr>
        <w:spacing w:after="120"/>
      </w:pPr>
      <w:proofErr w:type="gramStart"/>
      <w:r>
        <w:t>Figure 4</w:t>
      </w:r>
      <w:r w:rsidR="0038038F">
        <w:t>.</w:t>
      </w:r>
      <w:proofErr w:type="gramEnd"/>
      <w:r w:rsidR="0038038F">
        <w:t xml:space="preserve"> Dependence of the position of the interface with the equilibrium temperature for different average densities, namely </w:t>
      </w:r>
      <m:oMath>
        <m:sSub>
          <m:sSubPr>
            <m:ctrlPr>
              <w:rPr>
                <w:rFonts w:ascii="Cambria Math" w:hAnsi="Cambria Math"/>
                <w:i/>
              </w:rPr>
            </m:ctrlPr>
          </m:sSubPr>
          <m:e>
            <m:r>
              <w:rPr>
                <w:rFonts w:ascii="Cambria Math" w:hAnsi="Cambria Math"/>
              </w:rPr>
              <m:t>ρ</m:t>
            </m:r>
          </m:e>
          <m:sub>
            <m:r>
              <w:rPr>
                <w:rFonts w:ascii="Cambria Math" w:hAnsi="Cambria Math"/>
              </w:rPr>
              <m:t>r</m:t>
            </m:r>
          </m:sub>
        </m:sSub>
      </m:oMath>
      <w:r w:rsidR="0038038F">
        <w:t xml:space="preserve"> = 1.5 (</w:t>
      </w:r>
      <w:r w:rsidR="0038038F">
        <w:sym w:font="Wingdings 2" w:char="F099"/>
      </w:r>
      <w:r w:rsidR="0038038F">
        <w:t>), 1.0 (</w:t>
      </w:r>
      <w:r w:rsidR="0038038F">
        <w:sym w:font="Wingdings 3" w:char="F072"/>
      </w:r>
      <w:r w:rsidR="0038038F">
        <w:t>), 0.5 (</w:t>
      </w:r>
      <w:r w:rsidR="0038038F">
        <w:sym w:font="Wingdings 2" w:char="F0A3"/>
      </w:r>
      <w:r w:rsidR="0038038F">
        <w:t>).</w:t>
      </w:r>
    </w:p>
    <w:p w:rsidR="0038038F" w:rsidRPr="00F26D9F" w:rsidRDefault="0038038F" w:rsidP="0038038F">
      <w:pPr>
        <w:spacing w:after="120"/>
      </w:pPr>
    </w:p>
    <w:p w:rsidR="0038038F" w:rsidRPr="00F26D9F" w:rsidRDefault="0038038F" w:rsidP="0038038F">
      <w:pPr>
        <w:spacing w:after="120"/>
      </w:pPr>
    </w:p>
    <w:p w:rsidR="0038038F" w:rsidRDefault="0038038F" w:rsidP="0038038F">
      <w:pPr>
        <w:spacing w:after="120"/>
      </w:pPr>
    </w:p>
    <w:p w:rsidR="00912D64" w:rsidRDefault="00912D64" w:rsidP="0038038F">
      <w:pPr>
        <w:spacing w:after="120"/>
      </w:pPr>
    </w:p>
    <w:p w:rsidR="00912D64" w:rsidRDefault="00912D64" w:rsidP="0038038F">
      <w:pPr>
        <w:spacing w:after="120"/>
      </w:pPr>
    </w:p>
    <w:p w:rsidR="00912D64" w:rsidRDefault="00912D64" w:rsidP="0038038F">
      <w:pPr>
        <w:spacing w:after="120"/>
      </w:pPr>
    </w:p>
    <w:p w:rsidR="00912D64" w:rsidRDefault="00912D64" w:rsidP="0038038F">
      <w:pPr>
        <w:spacing w:after="120"/>
      </w:pPr>
    </w:p>
    <w:p w:rsidR="00912D64" w:rsidRDefault="00912D64" w:rsidP="0038038F">
      <w:pPr>
        <w:spacing w:after="120"/>
      </w:pPr>
    </w:p>
    <w:p w:rsidR="00912D64" w:rsidRDefault="00912D64" w:rsidP="0038038F">
      <w:pPr>
        <w:spacing w:after="120"/>
      </w:pPr>
    </w:p>
    <w:p w:rsidR="00912D64" w:rsidRPr="00F26D9F" w:rsidRDefault="00885266" w:rsidP="00912D64">
      <w:pPr>
        <w:spacing w:after="120"/>
        <w:jc w:val="center"/>
      </w:pPr>
      <w:r>
        <w:rPr>
          <w:noProof/>
        </w:rPr>
        <w:lastRenderedPageBreak/>
        <w:drawing>
          <wp:inline distT="0" distB="0" distL="0" distR="0">
            <wp:extent cx="5478145" cy="4023360"/>
            <wp:effectExtent l="0" t="0" r="8255" b="0"/>
            <wp:docPr id="46" name="Imagen 46" descr="\\VBOXSVR\VBox\vdWColumn_noHT\Figur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BOXSVR\VBox\vdWColumn_noHT\Figuras\4.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478145" cy="4023360"/>
                    </a:xfrm>
                    <a:prstGeom prst="rect">
                      <a:avLst/>
                    </a:prstGeom>
                    <a:noFill/>
                    <a:ln>
                      <a:noFill/>
                    </a:ln>
                  </pic:spPr>
                </pic:pic>
              </a:graphicData>
            </a:graphic>
          </wp:inline>
        </w:drawing>
      </w:r>
    </w:p>
    <w:p w:rsidR="0038038F" w:rsidRPr="00F26D9F" w:rsidRDefault="005A1F5F" w:rsidP="0038038F">
      <w:pPr>
        <w:spacing w:after="120"/>
      </w:pPr>
      <w:proofErr w:type="gramStart"/>
      <w:r>
        <w:t>Figure 5</w:t>
      </w:r>
      <w:r w:rsidR="00912D64">
        <w:t>.</w:t>
      </w:r>
      <w:proofErr w:type="gramEnd"/>
      <w:r w:rsidR="00912D64">
        <w:t xml:space="preserve"> </w:t>
      </w:r>
      <w:r w:rsidR="00FA626F">
        <w:t xml:space="preserve">Density profiles for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=0.99</m:t>
        </m:r>
      </m:oMath>
      <w:r w:rsidR="00FA626F">
        <w:rPr>
          <w:rFonts w:eastAsiaTheme="minorEastAsia"/>
        </w:rPr>
        <w:t xml:space="preserve"> and </w:t>
      </w:r>
      <m:oMath>
        <m:r>
          <w:rPr>
            <w:rFonts w:ascii="Cambria Math" w:eastAsiaTheme="minorEastAsia" w:hAnsi="Cambria Math"/>
          </w:rPr>
          <m:t>σ=1/8</m:t>
        </m:r>
      </m:oMath>
      <w:r w:rsidR="000115A9">
        <w:rPr>
          <w:rFonts w:eastAsiaTheme="minorEastAsia"/>
        </w:rPr>
        <w:t xml:space="preserve"> and</w:t>
      </w:r>
      <w:r w:rsidR="00FA626F">
        <w:rPr>
          <w:rFonts w:eastAsiaTheme="minorEastAsia"/>
        </w:rPr>
        <w:t xml:space="preserve"> different dimensionless numbers</w:t>
      </w:r>
      <w:r w:rsidR="00FA626F">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A626F">
        <w:t xml:space="preserve"> = 0.1</w:t>
      </w:r>
      <w:r w:rsidR="00912D64">
        <w:t xml:space="preserve"> (</w:t>
      </w:r>
      <w:r w:rsidR="00912D64">
        <w:sym w:font="Wingdings 2" w:char="F099"/>
      </w:r>
      <w:r w:rsidR="00FA626F">
        <w:t xml:space="preserve">), </w:t>
      </w:r>
      <w:r w:rsidR="00912D64">
        <w:t>0</w:t>
      </w:r>
      <w:r w:rsidR="00FA626F">
        <w:t>.01</w:t>
      </w:r>
      <w:r w:rsidR="00912D64">
        <w:t xml:space="preserve"> (</w:t>
      </w:r>
      <w:r w:rsidR="00912D64">
        <w:sym w:font="Wingdings 3" w:char="F072"/>
      </w:r>
      <w:r w:rsidR="00912D64">
        <w:t xml:space="preserve">), </w:t>
      </w:r>
      <w:r w:rsidR="00FA626F">
        <w:t>0.001</w:t>
      </w:r>
      <w:r w:rsidR="00912D64">
        <w:t xml:space="preserve"> (</w:t>
      </w:r>
      <w:r w:rsidR="00912D64">
        <w:sym w:font="Wingdings 2" w:char="F0A3"/>
      </w:r>
      <w:r w:rsidR="00912D64">
        <w:t>).</w:t>
      </w:r>
      <w:r w:rsidR="008216C8">
        <w:t xml:space="preserve"> Solid curves are the corresponding numerical results.</w:t>
      </w:r>
    </w:p>
    <w:p w:rsidR="0038038F" w:rsidRPr="00F26D9F" w:rsidRDefault="0038038F" w:rsidP="0038038F">
      <w:pPr>
        <w:spacing w:after="120" w:line="240" w:lineRule="auto"/>
        <w:rPr>
          <w:noProof/>
          <w:lang w:eastAsia="es-AR"/>
        </w:rPr>
      </w:pPr>
      <w:r w:rsidRPr="00F26D9F">
        <w:rPr>
          <w:noProof/>
          <w:lang w:eastAsia="es-AR"/>
        </w:rPr>
        <w:br w:type="page"/>
      </w:r>
    </w:p>
    <w:p w:rsidR="0038038F" w:rsidRDefault="007F19C7" w:rsidP="00F62197">
      <w:pPr>
        <w:spacing w:after="120"/>
        <w:jc w:val="center"/>
      </w:pPr>
      <w:r>
        <w:rPr>
          <w:noProof/>
        </w:rPr>
        <w:lastRenderedPageBreak/>
        <w:drawing>
          <wp:inline distT="0" distB="0" distL="0" distR="0" wp14:anchorId="70D75D0E" wp14:editId="1119D3FB">
            <wp:extent cx="5335270" cy="4007485"/>
            <wp:effectExtent l="0" t="0" r="0" b="0"/>
            <wp:docPr id="51" name="Imagen 51" descr="\\VBOXSVR\VBox\vdWColumn_noHT\Fig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VBox\vdWColumn_noHT\Figuras\1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35270" cy="4007485"/>
                    </a:xfrm>
                    <a:prstGeom prst="rect">
                      <a:avLst/>
                    </a:prstGeom>
                    <a:noFill/>
                    <a:ln>
                      <a:noFill/>
                    </a:ln>
                  </pic:spPr>
                </pic:pic>
              </a:graphicData>
            </a:graphic>
          </wp:inline>
        </w:drawing>
      </w:r>
    </w:p>
    <w:p w:rsidR="0038038F" w:rsidRDefault="0038038F" w:rsidP="0038038F">
      <w:pPr>
        <w:spacing w:after="120"/>
      </w:pPr>
    </w:p>
    <w:p w:rsidR="0038038F" w:rsidRPr="00F5523E" w:rsidRDefault="009E5369" w:rsidP="0038038F">
      <w:pPr>
        <w:spacing w:after="120"/>
      </w:pPr>
      <w:proofErr w:type="gramStart"/>
      <w:r>
        <w:t>Figure 6</w:t>
      </w:r>
      <w:r w:rsidR="0038038F">
        <w:t>.</w:t>
      </w:r>
      <w:proofErr w:type="gramEnd"/>
      <w:r w:rsidR="0038038F">
        <w:t xml:space="preserve"> </w:t>
      </w:r>
      <w:proofErr w:type="gramStart"/>
      <w:r w:rsidR="0038038F">
        <w:t>Spatial profile of the density when applying a constant gravity field and a constant temperature gradient.</w:t>
      </w:r>
      <w:proofErr w:type="gramEnd"/>
      <w:r w:rsidR="0038038F">
        <w:t xml:space="preserve"> The intensity of the gravity field is given </w:t>
      </w:r>
      <w:proofErr w:type="gramStart"/>
      <w:r w:rsidR="0038038F">
        <w:t xml:space="preserve">by </w:t>
      </w:r>
      <w:proofErr w:type="gramEnd"/>
      <m:oMath>
        <m:f>
          <m:fPr>
            <m:type m:val="lin"/>
            <m:ctrlPr>
              <w:rPr>
                <w:rFonts w:ascii="Cambria Math" w:hAnsi="Cambria Math"/>
                <w:i/>
              </w:rPr>
            </m:ctrlPr>
          </m:fPr>
          <m:num>
            <m:r>
              <w:rPr>
                <w:rFonts w:ascii="Cambria Math" w:hAnsi="Cambria Math"/>
              </w:rPr>
              <m:t>MgH</m:t>
            </m:r>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=0.001</m:t>
        </m:r>
      </m:oMath>
      <w:r w:rsidR="0038038F">
        <w:t xml:space="preserve">. The reduced temperature at </w:t>
      </w:r>
      <w:r w:rsidR="0038038F">
        <w:rPr>
          <w:i/>
          <w:iCs/>
        </w:rPr>
        <w:t xml:space="preserve">z </w:t>
      </w:r>
      <w:r w:rsidR="00A37E85">
        <w:t xml:space="preserve">= </w:t>
      </w:r>
      <w:r w:rsidR="00A37E85" w:rsidRPr="00A37E85">
        <w:rPr>
          <w:i/>
        </w:rPr>
        <w:t>H</w:t>
      </w:r>
      <w:r w:rsidR="0038038F">
        <w:t xml:space="preserve"> is fixed in 0.99. The symbols are the analytical solution given by Eq. </w:t>
      </w:r>
      <w:r w:rsidR="00A37E85">
        <w:t>(14)</w:t>
      </w:r>
      <w:r w:rsidR="0038038F">
        <w:t xml:space="preserve"> with a temperature at </w:t>
      </w:r>
      <w:r w:rsidR="0038038F">
        <w:rPr>
          <w:i/>
          <w:iCs/>
        </w:rPr>
        <w:t xml:space="preserve">z </w:t>
      </w:r>
      <w:r w:rsidR="0038038F">
        <w:t xml:space="preserve">= </w:t>
      </w:r>
      <w:r w:rsidR="00A37E85">
        <w:t>0</w:t>
      </w:r>
      <w:proofErr w:type="gramStart"/>
      <w:r w:rsidR="0038038F">
        <w:t xml:space="preserve">,  </w:t>
      </w:r>
      <w:proofErr w:type="spellStart"/>
      <w:r w:rsidR="0038038F">
        <w:rPr>
          <w:i/>
          <w:iCs/>
        </w:rPr>
        <w:t>T</w:t>
      </w:r>
      <w:r w:rsidR="0038038F">
        <w:rPr>
          <w:i/>
          <w:iCs/>
          <w:vertAlign w:val="subscript"/>
        </w:rPr>
        <w:t>r</w:t>
      </w:r>
      <w:proofErr w:type="spellEnd"/>
      <w:proofErr w:type="gramEnd"/>
      <w:r w:rsidR="0038038F">
        <w:t xml:space="preserve"> (</w:t>
      </w:r>
      <w:r w:rsidR="00A37E85">
        <w:t>0</w:t>
      </w:r>
      <w:r w:rsidR="0038038F">
        <w:t>) = 0.6 (</w:t>
      </w:r>
      <w:r w:rsidR="0038038F" w:rsidRPr="004F100F">
        <w:rPr>
          <w:sz w:val="24"/>
          <w:szCs w:val="24"/>
        </w:rPr>
        <w:sym w:font="Symbol" w:char="F0B4"/>
      </w:r>
      <w:r w:rsidR="0038038F">
        <w:t>), 0.7 (</w:t>
      </w:r>
      <w:r w:rsidR="0038038F">
        <w:sym w:font="Wingdings" w:char="F0B6"/>
      </w:r>
      <w:r w:rsidR="0038038F">
        <w:t>), 0.8 (</w:t>
      </w:r>
      <w:r w:rsidR="0038038F">
        <w:sym w:font="Wingdings 2" w:char="F0A3"/>
      </w:r>
      <w:r w:rsidR="0038038F">
        <w:t>), 0.9 (</w:t>
      </w:r>
      <w:r w:rsidR="0038038F">
        <w:sym w:font="Wingdings 3" w:char="F072"/>
      </w:r>
      <w:r w:rsidR="0038038F">
        <w:t>), 0.99 (</w:t>
      </w:r>
      <w:r w:rsidR="0038038F">
        <w:sym w:font="Wingdings 2" w:char="F099"/>
      </w:r>
      <w:r w:rsidR="0038038F">
        <w:t xml:space="preserve">). The curves are the corresponding numerical results obtained with </w:t>
      </w:r>
      <w:r w:rsidR="0038038F">
        <w:sym w:font="Symbol" w:char="F073"/>
      </w:r>
      <w:r w:rsidR="0038038F">
        <w:t xml:space="preserve"> = 1/8. </w:t>
      </w:r>
    </w:p>
    <w:p w:rsidR="0038038F" w:rsidRDefault="0038038F" w:rsidP="0038038F">
      <w:pPr>
        <w:spacing w:after="0" w:line="240" w:lineRule="auto"/>
      </w:pPr>
      <w:r>
        <w:br w:type="page"/>
      </w:r>
    </w:p>
    <w:p w:rsidR="0038038F" w:rsidRDefault="0038038F" w:rsidP="0038038F">
      <w:pPr>
        <w:spacing w:after="120"/>
      </w:pPr>
    </w:p>
    <w:p w:rsidR="0038038F" w:rsidRDefault="0038038F" w:rsidP="0038038F">
      <w:pPr>
        <w:spacing w:after="120"/>
      </w:pPr>
    </w:p>
    <w:p w:rsidR="0038038F" w:rsidRDefault="0038038F" w:rsidP="00F62197">
      <w:pPr>
        <w:spacing w:after="120"/>
        <w:jc w:val="center"/>
      </w:pPr>
      <w:r>
        <w:rPr>
          <w:noProof/>
        </w:rPr>
        <w:drawing>
          <wp:inline distT="0" distB="0" distL="0" distR="0" wp14:anchorId="26E5FB42" wp14:editId="5FE4D9DB">
            <wp:extent cx="5330825" cy="4011295"/>
            <wp:effectExtent l="0" t="0" r="3175" b="8255"/>
            <wp:docPr id="48" name="Picture 7" descr="C:\Users\alejandro\Desktop\Foglia 18\Fig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Desktop\Foglia 18\Figs2\6.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330825" cy="4011295"/>
                    </a:xfrm>
                    <a:prstGeom prst="rect">
                      <a:avLst/>
                    </a:prstGeom>
                    <a:noFill/>
                    <a:ln>
                      <a:noFill/>
                    </a:ln>
                  </pic:spPr>
                </pic:pic>
              </a:graphicData>
            </a:graphic>
          </wp:inline>
        </w:drawing>
      </w:r>
    </w:p>
    <w:p w:rsidR="0038038F" w:rsidRDefault="009E5369" w:rsidP="0038038F">
      <w:pPr>
        <w:spacing w:after="120"/>
      </w:pPr>
      <w:proofErr w:type="gramStart"/>
      <w:r>
        <w:t>Figure 7</w:t>
      </w:r>
      <w:r w:rsidR="0038038F">
        <w:t>.</w:t>
      </w:r>
      <w:proofErr w:type="gramEnd"/>
      <w:r w:rsidR="0038038F">
        <w:t xml:space="preserve"> </w:t>
      </w:r>
      <w:proofErr w:type="gramStart"/>
      <w:r w:rsidR="0038038F">
        <w:t>Sensitivity of the density profile with the spatial resolution.</w:t>
      </w:r>
      <w:proofErr w:type="gramEnd"/>
      <w:r w:rsidR="0038038F">
        <w:t xml:space="preserve"> Isothermal domain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=0.99</m:t>
            </m:r>
          </m:e>
        </m:d>
      </m:oMath>
      <w:r w:rsidR="0038038F">
        <w:t xml:space="preserve"> </w:t>
      </w:r>
      <w:proofErr w:type="gramStart"/>
      <w:r w:rsidR="0038038F">
        <w:t xml:space="preserve">with </w:t>
      </w:r>
      <w:proofErr w:type="gramEnd"/>
      <m:oMath>
        <m:f>
          <m:fPr>
            <m:type m:val="lin"/>
            <m:ctrlPr>
              <w:rPr>
                <w:rFonts w:ascii="Cambria Math" w:hAnsi="Cambria Math"/>
                <w:i/>
              </w:rPr>
            </m:ctrlPr>
          </m:fPr>
          <m:num>
            <m:r>
              <w:rPr>
                <w:rFonts w:ascii="Cambria Math" w:hAnsi="Cambria Math"/>
              </w:rPr>
              <m:t>MgH</m:t>
            </m:r>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=0.001</m:t>
        </m:r>
      </m:oMath>
      <w:r w:rsidR="0038038F">
        <w:t xml:space="preserve">. The symbols show the analytical solution. The curves are the corresponding numerical results obtained with </w:t>
      </w:r>
      <w:r w:rsidR="0038038F">
        <w:sym w:font="Symbol" w:char="F073"/>
      </w:r>
      <w:r w:rsidR="0038038F">
        <w:t xml:space="preserve"> = 1/</w:t>
      </w:r>
      <w:r w:rsidR="003E5E4E">
        <w:t>8 with different number of lattice units</w:t>
      </w:r>
      <w:r w:rsidR="0038038F">
        <w:t xml:space="preserve"> in the vertical direction.</w:t>
      </w:r>
    </w:p>
    <w:p w:rsidR="0038038F" w:rsidRDefault="0038038F" w:rsidP="0038038F">
      <w:pPr>
        <w:spacing w:after="120"/>
      </w:pPr>
    </w:p>
    <w:p w:rsidR="0038038F" w:rsidRDefault="0038038F" w:rsidP="0038038F">
      <w:pPr>
        <w:spacing w:after="120"/>
      </w:pPr>
    </w:p>
    <w:p w:rsidR="0038038F" w:rsidRDefault="0038038F" w:rsidP="0038038F">
      <w:pPr>
        <w:spacing w:after="0" w:line="240" w:lineRule="auto"/>
      </w:pPr>
      <w:r>
        <w:br w:type="page"/>
      </w:r>
    </w:p>
    <w:p w:rsidR="0038038F" w:rsidRDefault="0038038F" w:rsidP="0038038F">
      <w:pPr>
        <w:spacing w:after="120"/>
      </w:pPr>
    </w:p>
    <w:p w:rsidR="00F62197" w:rsidRDefault="00F62197" w:rsidP="00F62197">
      <w:pPr>
        <w:spacing w:after="120"/>
        <w:jc w:val="center"/>
        <w:rPr>
          <w:noProof/>
        </w:rPr>
      </w:pPr>
      <w:r>
        <w:rPr>
          <w:noProof/>
        </w:rPr>
        <w:drawing>
          <wp:inline distT="0" distB="0" distL="0" distR="0" wp14:anchorId="6986A051" wp14:editId="6CC123A2">
            <wp:extent cx="5653405" cy="4007485"/>
            <wp:effectExtent l="0" t="0" r="4445" b="0"/>
            <wp:docPr id="15" name="Imagen 15" descr="\\VBOXSVR\VBox\vdWColumn_noHT\Figur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OXSVR\VBox\vdWColumn_noHT\Figuras\11.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53405" cy="4007485"/>
                    </a:xfrm>
                    <a:prstGeom prst="rect">
                      <a:avLst/>
                    </a:prstGeom>
                    <a:noFill/>
                    <a:ln>
                      <a:noFill/>
                    </a:ln>
                  </pic:spPr>
                </pic:pic>
              </a:graphicData>
            </a:graphic>
          </wp:inline>
        </w:drawing>
      </w:r>
    </w:p>
    <w:p w:rsidR="0038038F" w:rsidRDefault="009E5369" w:rsidP="00726DA2">
      <w:pPr>
        <w:spacing w:after="120"/>
      </w:pPr>
      <w:proofErr w:type="gramStart"/>
      <w:r>
        <w:t>Figure 8</w:t>
      </w:r>
      <w:r w:rsidR="0038038F">
        <w:t>.</w:t>
      </w:r>
      <w:proofErr w:type="gramEnd"/>
      <w:r w:rsidR="0038038F">
        <w:t xml:space="preserve"> </w:t>
      </w:r>
      <w:proofErr w:type="gramStart"/>
      <w:r w:rsidR="0038038F">
        <w:t>Sensitivity of the density profile with the spatial resolution.</w:t>
      </w:r>
      <w:proofErr w:type="gramEnd"/>
      <w:r w:rsidR="0038038F">
        <w:t xml:space="preserve"> Gravity</w:t>
      </w:r>
      <w:r w:rsidR="006D3DD6">
        <w:t xml:space="preserve"> </w:t>
      </w:r>
      <w:proofErr w:type="gramStart"/>
      <w:r w:rsidR="006D3DD6">
        <w:t>by</w:t>
      </w:r>
      <w:r w:rsidR="0038038F">
        <w:t xml:space="preserve"> </w:t>
      </w:r>
      <w:proofErr w:type="gramEnd"/>
      <m:oMath>
        <m:f>
          <m:fPr>
            <m:type m:val="lin"/>
            <m:ctrlPr>
              <w:rPr>
                <w:rFonts w:ascii="Cambria Math" w:hAnsi="Cambria Math"/>
                <w:i/>
              </w:rPr>
            </m:ctrlPr>
          </m:fPr>
          <m:num>
            <m:r>
              <w:rPr>
                <w:rFonts w:ascii="Cambria Math" w:hAnsi="Cambria Math"/>
              </w:rPr>
              <m:t>MgH</m:t>
            </m:r>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=0.001</m:t>
        </m:r>
      </m:oMath>
      <w:r w:rsidR="0038038F">
        <w:t xml:space="preserve">, and constant temperature gradient given by </w:t>
      </w:r>
      <w:proofErr w:type="spellStart"/>
      <w:r w:rsidR="0038038F">
        <w:rPr>
          <w:i/>
          <w:iCs/>
        </w:rPr>
        <w:t>T</w:t>
      </w:r>
      <w:r w:rsidR="0038038F">
        <w:rPr>
          <w:i/>
          <w:iCs/>
          <w:vertAlign w:val="subscript"/>
        </w:rPr>
        <w:t>r</w:t>
      </w:r>
      <w:proofErr w:type="spellEnd"/>
      <w:r w:rsidR="006D3DD6">
        <w:t xml:space="preserve"> (H</w:t>
      </w:r>
      <w:r w:rsidR="0038038F">
        <w:t xml:space="preserve">) = 0.99, </w:t>
      </w:r>
      <w:proofErr w:type="spellStart"/>
      <w:r w:rsidR="0038038F">
        <w:rPr>
          <w:i/>
          <w:iCs/>
        </w:rPr>
        <w:t>T</w:t>
      </w:r>
      <w:r w:rsidR="0038038F">
        <w:rPr>
          <w:i/>
          <w:iCs/>
          <w:vertAlign w:val="subscript"/>
        </w:rPr>
        <w:t>r</w:t>
      </w:r>
      <w:proofErr w:type="spellEnd"/>
      <w:r w:rsidR="0038038F">
        <w:t xml:space="preserve"> (</w:t>
      </w:r>
      <w:r w:rsidR="006D3DD6">
        <w:t>0</w:t>
      </w:r>
      <w:r w:rsidR="0038038F">
        <w:t xml:space="preserve">) = 0.9. The symbols show the analytical solution. The curves are the corresponding numerical results obtained with </w:t>
      </w:r>
      <w:r w:rsidR="0038038F">
        <w:sym w:font="Symbol" w:char="F073"/>
      </w:r>
      <w:r w:rsidR="0038038F">
        <w:t xml:space="preserve"> </w:t>
      </w:r>
      <w:r w:rsidR="00F51DE8">
        <w:t>= 1/8 with different number of lattice nodes</w:t>
      </w:r>
      <w:r w:rsidR="00726DA2">
        <w:t xml:space="preserve"> in the vertical direction.</w:t>
      </w:r>
    </w:p>
    <w:p w:rsidR="004F1482" w:rsidRDefault="004F1482" w:rsidP="00726DA2">
      <w:pPr>
        <w:spacing w:after="120"/>
      </w:pPr>
    </w:p>
    <w:p w:rsidR="004F1482" w:rsidRDefault="004F1482" w:rsidP="00726DA2">
      <w:pPr>
        <w:spacing w:after="120"/>
      </w:pPr>
    </w:p>
    <w:p w:rsidR="004F1482" w:rsidRDefault="004F1482" w:rsidP="00726DA2">
      <w:pPr>
        <w:spacing w:after="120"/>
      </w:pPr>
    </w:p>
    <w:p w:rsidR="004F1482" w:rsidRDefault="004F1482" w:rsidP="00726DA2">
      <w:pPr>
        <w:spacing w:after="120"/>
      </w:pPr>
    </w:p>
    <w:p w:rsidR="004F1482" w:rsidRDefault="004F1482" w:rsidP="00726DA2">
      <w:pPr>
        <w:spacing w:after="120"/>
      </w:pPr>
    </w:p>
    <w:p w:rsidR="009E5369" w:rsidRDefault="009E5369" w:rsidP="00726DA2">
      <w:pPr>
        <w:spacing w:after="120"/>
      </w:pPr>
    </w:p>
    <w:p w:rsidR="009E5369" w:rsidRDefault="009E5369" w:rsidP="00726DA2">
      <w:pPr>
        <w:spacing w:after="120"/>
      </w:pPr>
    </w:p>
    <w:p w:rsidR="004F1482" w:rsidRDefault="004F1482" w:rsidP="00726DA2">
      <w:pPr>
        <w:spacing w:after="120"/>
      </w:pPr>
    </w:p>
    <w:p w:rsidR="004F1482" w:rsidRPr="00C53B1B" w:rsidRDefault="004F1482" w:rsidP="004F1482">
      <w:pPr>
        <w:tabs>
          <w:tab w:val="center" w:pos="4986"/>
          <w:tab w:val="right" w:pos="9972"/>
        </w:tabs>
        <w:rPr>
          <w:b/>
          <w:bCs/>
        </w:rPr>
      </w:pPr>
      <w:r w:rsidRPr="00C53B1B">
        <w:rPr>
          <w:b/>
          <w:bCs/>
        </w:rPr>
        <w:lastRenderedPageBreak/>
        <w:t>References</w:t>
      </w:r>
    </w:p>
    <w:p w:rsidR="00B946F7" w:rsidRPr="00B946F7" w:rsidRDefault="00B946F7" w:rsidP="00B946F7">
      <w:pPr>
        <w:pStyle w:val="Bibliografa"/>
        <w:rPr>
          <w:rFonts w:ascii="Calibri" w:hAnsi="Calibri" w:cs="Calibri"/>
        </w:rPr>
      </w:pPr>
      <w:bookmarkStart w:id="35" w:name="ZOTERO_BREF_tJX9Lg0uuhZo"/>
      <w:proofErr w:type="gramStart"/>
      <w:r w:rsidRPr="00B946F7">
        <w:rPr>
          <w:rFonts w:ascii="Calibri" w:hAnsi="Calibri" w:cs="Calibri"/>
        </w:rPr>
        <w:t>[1]</w:t>
      </w:r>
      <w:r w:rsidRPr="00B946F7">
        <w:rPr>
          <w:rFonts w:ascii="Calibri" w:hAnsi="Calibri" w:cs="Calibri"/>
        </w:rPr>
        <w:tab/>
        <w:t xml:space="preserve">F. J. </w:t>
      </w:r>
      <w:proofErr w:type="spellStart"/>
      <w:r w:rsidRPr="00B946F7">
        <w:rPr>
          <w:rFonts w:ascii="Calibri" w:hAnsi="Calibri" w:cs="Calibri"/>
        </w:rPr>
        <w:t>Higuera</w:t>
      </w:r>
      <w:proofErr w:type="spellEnd"/>
      <w:r w:rsidRPr="00B946F7">
        <w:rPr>
          <w:rFonts w:ascii="Calibri" w:hAnsi="Calibri" w:cs="Calibri"/>
        </w:rPr>
        <w:t xml:space="preserve"> and J. Jiménez, “Boltzmann Approach to Lattice Gas Simulations,” </w:t>
      </w:r>
      <w:proofErr w:type="spellStart"/>
      <w:r w:rsidRPr="00B946F7">
        <w:rPr>
          <w:rFonts w:ascii="Calibri" w:hAnsi="Calibri" w:cs="Calibri"/>
          <w:i/>
          <w:iCs/>
        </w:rPr>
        <w:t>Europhys</w:t>
      </w:r>
      <w:proofErr w:type="spellEnd"/>
      <w:r w:rsidRPr="00B946F7">
        <w:rPr>
          <w:rFonts w:ascii="Calibri" w:hAnsi="Calibri" w:cs="Calibri"/>
          <w:i/>
          <w:iCs/>
        </w:rPr>
        <w:t>.</w:t>
      </w:r>
      <w:proofErr w:type="gramEnd"/>
      <w:r w:rsidRPr="00B946F7">
        <w:rPr>
          <w:rFonts w:ascii="Calibri" w:hAnsi="Calibri" w:cs="Calibri"/>
          <w:i/>
          <w:iCs/>
        </w:rPr>
        <w:t xml:space="preserve"> </w:t>
      </w:r>
      <w:proofErr w:type="spellStart"/>
      <w:proofErr w:type="gramStart"/>
      <w:r w:rsidRPr="00B946F7">
        <w:rPr>
          <w:rFonts w:ascii="Calibri" w:hAnsi="Calibri" w:cs="Calibri"/>
          <w:i/>
          <w:iCs/>
        </w:rPr>
        <w:t>Lett</w:t>
      </w:r>
      <w:proofErr w:type="spellEnd"/>
      <w:r w:rsidRPr="00B946F7">
        <w:rPr>
          <w:rFonts w:ascii="Calibri" w:hAnsi="Calibri" w:cs="Calibri"/>
          <w:i/>
          <w:iCs/>
        </w:rPr>
        <w:t>.</w:t>
      </w:r>
      <w:r w:rsidRPr="00B946F7">
        <w:rPr>
          <w:rFonts w:ascii="Calibri" w:hAnsi="Calibri" w:cs="Calibri"/>
        </w:rPr>
        <w:t>,</w:t>
      </w:r>
      <w:proofErr w:type="gramEnd"/>
      <w:r w:rsidRPr="00B946F7">
        <w:rPr>
          <w:rFonts w:ascii="Calibri" w:hAnsi="Calibri" w:cs="Calibri"/>
        </w:rPr>
        <w:t xml:space="preserve"> vol. 9, no. 7, pp. 663–668, 1989.</w:t>
      </w:r>
    </w:p>
    <w:p w:rsidR="00B946F7" w:rsidRPr="00B946F7" w:rsidRDefault="00B946F7" w:rsidP="00B946F7">
      <w:pPr>
        <w:pStyle w:val="Bibliografa"/>
        <w:rPr>
          <w:rFonts w:ascii="Calibri" w:hAnsi="Calibri" w:cs="Calibri"/>
        </w:rPr>
      </w:pPr>
      <w:r w:rsidRPr="00B946F7">
        <w:rPr>
          <w:rFonts w:ascii="Calibri" w:hAnsi="Calibri" w:cs="Calibri"/>
        </w:rPr>
        <w:t>[2]</w:t>
      </w:r>
      <w:r w:rsidRPr="00B946F7">
        <w:rPr>
          <w:rFonts w:ascii="Calibri" w:hAnsi="Calibri" w:cs="Calibri"/>
        </w:rPr>
        <w:tab/>
        <w:t xml:space="preserve">G. R. McNamara and G. </w:t>
      </w:r>
      <w:proofErr w:type="spellStart"/>
      <w:r w:rsidRPr="00B946F7">
        <w:rPr>
          <w:rFonts w:ascii="Calibri" w:hAnsi="Calibri" w:cs="Calibri"/>
        </w:rPr>
        <w:t>Zanetti</w:t>
      </w:r>
      <w:proofErr w:type="spellEnd"/>
      <w:r w:rsidRPr="00B946F7">
        <w:rPr>
          <w:rFonts w:ascii="Calibri" w:hAnsi="Calibri" w:cs="Calibri"/>
        </w:rPr>
        <w:t xml:space="preserve">, “Use of the Boltzmann equation to simulate lattice-gas automata,” </w:t>
      </w:r>
      <w:r w:rsidRPr="00B946F7">
        <w:rPr>
          <w:rFonts w:ascii="Calibri" w:hAnsi="Calibri" w:cs="Calibri"/>
          <w:i/>
          <w:iCs/>
        </w:rPr>
        <w:t>Physical Review Letters</w:t>
      </w:r>
      <w:r w:rsidRPr="00B946F7">
        <w:rPr>
          <w:rFonts w:ascii="Calibri" w:hAnsi="Calibri" w:cs="Calibri"/>
        </w:rPr>
        <w:t>, vol. 61, no. 20, p. 2332, 1988.</w:t>
      </w:r>
    </w:p>
    <w:p w:rsidR="00B946F7" w:rsidRPr="00B946F7" w:rsidRDefault="00B946F7" w:rsidP="00B946F7">
      <w:pPr>
        <w:pStyle w:val="Bibliografa"/>
        <w:rPr>
          <w:rFonts w:ascii="Calibri" w:hAnsi="Calibri" w:cs="Calibri"/>
        </w:rPr>
      </w:pPr>
      <w:r w:rsidRPr="00B946F7">
        <w:rPr>
          <w:rFonts w:ascii="Calibri" w:hAnsi="Calibri" w:cs="Calibri"/>
        </w:rPr>
        <w:t>[3]</w:t>
      </w:r>
      <w:r w:rsidRPr="00B946F7">
        <w:rPr>
          <w:rFonts w:ascii="Calibri" w:hAnsi="Calibri" w:cs="Calibri"/>
        </w:rPr>
        <w:tab/>
        <w:t xml:space="preserve">S. </w:t>
      </w:r>
      <w:proofErr w:type="spellStart"/>
      <w:r w:rsidRPr="00B946F7">
        <w:rPr>
          <w:rFonts w:ascii="Calibri" w:hAnsi="Calibri" w:cs="Calibri"/>
        </w:rPr>
        <w:t>Succi</w:t>
      </w:r>
      <w:proofErr w:type="spellEnd"/>
      <w:r w:rsidRPr="00B946F7">
        <w:rPr>
          <w:rFonts w:ascii="Calibri" w:hAnsi="Calibri" w:cs="Calibri"/>
        </w:rPr>
        <w:t xml:space="preserve">, </w:t>
      </w:r>
      <w:proofErr w:type="gramStart"/>
      <w:r w:rsidRPr="00B946F7">
        <w:rPr>
          <w:rFonts w:ascii="Calibri" w:hAnsi="Calibri" w:cs="Calibri"/>
          <w:i/>
          <w:iCs/>
        </w:rPr>
        <w:t>The</w:t>
      </w:r>
      <w:proofErr w:type="gramEnd"/>
      <w:r w:rsidRPr="00B946F7">
        <w:rPr>
          <w:rFonts w:ascii="Calibri" w:hAnsi="Calibri" w:cs="Calibri"/>
          <w:i/>
          <w:iCs/>
        </w:rPr>
        <w:t xml:space="preserve"> Lattice Boltzmann Equation for Fluid Dynamics and Beyond</w:t>
      </w:r>
      <w:r w:rsidRPr="00B946F7">
        <w:rPr>
          <w:rFonts w:ascii="Calibri" w:hAnsi="Calibri" w:cs="Calibri"/>
        </w:rPr>
        <w:t>. Oxford: Oxford University Press, 2001.</w:t>
      </w:r>
    </w:p>
    <w:p w:rsidR="00B946F7" w:rsidRPr="00B946F7" w:rsidRDefault="00B946F7" w:rsidP="00B946F7">
      <w:pPr>
        <w:pStyle w:val="Bibliografa"/>
        <w:rPr>
          <w:rFonts w:ascii="Calibri" w:hAnsi="Calibri" w:cs="Calibri"/>
        </w:rPr>
      </w:pPr>
      <w:r w:rsidRPr="00B946F7">
        <w:rPr>
          <w:rFonts w:ascii="Calibri" w:hAnsi="Calibri" w:cs="Calibri"/>
        </w:rPr>
        <w:t>[4]</w:t>
      </w:r>
      <w:r w:rsidRPr="00B946F7">
        <w:rPr>
          <w:rFonts w:ascii="Calibri" w:hAnsi="Calibri" w:cs="Calibri"/>
        </w:rPr>
        <w:tab/>
        <w:t xml:space="preserve">S. Chen and G. D. </w:t>
      </w:r>
      <w:proofErr w:type="spellStart"/>
      <w:r w:rsidRPr="00B946F7">
        <w:rPr>
          <w:rFonts w:ascii="Calibri" w:hAnsi="Calibri" w:cs="Calibri"/>
        </w:rPr>
        <w:t>Doolen</w:t>
      </w:r>
      <w:proofErr w:type="spellEnd"/>
      <w:r w:rsidRPr="00B946F7">
        <w:rPr>
          <w:rFonts w:ascii="Calibri" w:hAnsi="Calibri" w:cs="Calibri"/>
        </w:rPr>
        <w:t xml:space="preserve">, “Lattice Boltzmann method for fluid flows,” </w:t>
      </w:r>
      <w:r w:rsidRPr="00B946F7">
        <w:rPr>
          <w:rFonts w:ascii="Calibri" w:hAnsi="Calibri" w:cs="Calibri"/>
          <w:i/>
          <w:iCs/>
        </w:rPr>
        <w:t>Annual review of fluid mechanics</w:t>
      </w:r>
      <w:r w:rsidRPr="00B946F7">
        <w:rPr>
          <w:rFonts w:ascii="Calibri" w:hAnsi="Calibri" w:cs="Calibri"/>
        </w:rPr>
        <w:t>, vol. 30, no. 1, pp. 329–364, 1998.</w:t>
      </w:r>
    </w:p>
    <w:p w:rsidR="00B946F7" w:rsidRPr="00B946F7" w:rsidRDefault="00B946F7" w:rsidP="00B946F7">
      <w:pPr>
        <w:pStyle w:val="Bibliografa"/>
        <w:rPr>
          <w:rFonts w:ascii="Calibri" w:hAnsi="Calibri" w:cs="Calibri"/>
        </w:rPr>
      </w:pPr>
      <w:r w:rsidRPr="00B946F7">
        <w:rPr>
          <w:rFonts w:ascii="Calibri" w:hAnsi="Calibri" w:cs="Calibri"/>
        </w:rPr>
        <w:t>[5]</w:t>
      </w:r>
      <w:r w:rsidRPr="00B946F7">
        <w:rPr>
          <w:rFonts w:ascii="Calibri" w:hAnsi="Calibri" w:cs="Calibri"/>
        </w:rPr>
        <w:tab/>
        <w:t xml:space="preserve">Q. Li, K. H. </w:t>
      </w:r>
      <w:proofErr w:type="spellStart"/>
      <w:r w:rsidRPr="00B946F7">
        <w:rPr>
          <w:rFonts w:ascii="Calibri" w:hAnsi="Calibri" w:cs="Calibri"/>
        </w:rPr>
        <w:t>Luo</w:t>
      </w:r>
      <w:proofErr w:type="spellEnd"/>
      <w:r w:rsidRPr="00B946F7">
        <w:rPr>
          <w:rFonts w:ascii="Calibri" w:hAnsi="Calibri" w:cs="Calibri"/>
        </w:rPr>
        <w:t xml:space="preserve">, Q. J. Kang, Y. L. He, Q. Chen, and Q. Liu, “Lattice Boltzmann methods for multiphase flow and phase-change heat transfer,” </w:t>
      </w:r>
      <w:r w:rsidRPr="00B946F7">
        <w:rPr>
          <w:rFonts w:ascii="Calibri" w:hAnsi="Calibri" w:cs="Calibri"/>
          <w:i/>
          <w:iCs/>
        </w:rPr>
        <w:t>Progress in Energy and Combustion Science</w:t>
      </w:r>
      <w:r w:rsidRPr="00B946F7">
        <w:rPr>
          <w:rFonts w:ascii="Calibri" w:hAnsi="Calibri" w:cs="Calibri"/>
        </w:rPr>
        <w:t>, vol. 52, pp. 62–105, Feb. 2016.</w:t>
      </w:r>
    </w:p>
    <w:p w:rsidR="00B946F7" w:rsidRPr="00B946F7" w:rsidRDefault="00B946F7" w:rsidP="00B946F7">
      <w:pPr>
        <w:pStyle w:val="Bibliografa"/>
        <w:rPr>
          <w:rFonts w:ascii="Calibri" w:hAnsi="Calibri" w:cs="Calibri"/>
        </w:rPr>
      </w:pPr>
      <w:r w:rsidRPr="00B946F7">
        <w:rPr>
          <w:rFonts w:ascii="Calibri" w:hAnsi="Calibri" w:cs="Calibri"/>
        </w:rPr>
        <w:t>[6]</w:t>
      </w:r>
      <w:r w:rsidRPr="00B946F7">
        <w:rPr>
          <w:rFonts w:ascii="Calibri" w:hAnsi="Calibri" w:cs="Calibri"/>
        </w:rPr>
        <w:tab/>
        <w:t xml:space="preserve">A. K. </w:t>
      </w:r>
      <w:proofErr w:type="spellStart"/>
      <w:r w:rsidRPr="00B946F7">
        <w:rPr>
          <w:rFonts w:ascii="Calibri" w:hAnsi="Calibri" w:cs="Calibri"/>
        </w:rPr>
        <w:t>Gunstensen</w:t>
      </w:r>
      <w:proofErr w:type="spellEnd"/>
      <w:r w:rsidRPr="00B946F7">
        <w:rPr>
          <w:rFonts w:ascii="Calibri" w:hAnsi="Calibri" w:cs="Calibri"/>
        </w:rPr>
        <w:t xml:space="preserve">, D. H. Rothman, S. </w:t>
      </w:r>
      <w:proofErr w:type="spellStart"/>
      <w:r w:rsidRPr="00B946F7">
        <w:rPr>
          <w:rFonts w:ascii="Calibri" w:hAnsi="Calibri" w:cs="Calibri"/>
        </w:rPr>
        <w:t>Zaleski</w:t>
      </w:r>
      <w:proofErr w:type="spellEnd"/>
      <w:r w:rsidRPr="00B946F7">
        <w:rPr>
          <w:rFonts w:ascii="Calibri" w:hAnsi="Calibri" w:cs="Calibri"/>
        </w:rPr>
        <w:t xml:space="preserve">, and G. </w:t>
      </w:r>
      <w:proofErr w:type="spellStart"/>
      <w:r w:rsidRPr="00B946F7">
        <w:rPr>
          <w:rFonts w:ascii="Calibri" w:hAnsi="Calibri" w:cs="Calibri"/>
        </w:rPr>
        <w:t>Zanetti</w:t>
      </w:r>
      <w:proofErr w:type="spellEnd"/>
      <w:r w:rsidRPr="00B946F7">
        <w:rPr>
          <w:rFonts w:ascii="Calibri" w:hAnsi="Calibri" w:cs="Calibri"/>
        </w:rPr>
        <w:t xml:space="preserve">, “Lattice Boltzmann model of immiscible fluids,” </w:t>
      </w:r>
      <w:r w:rsidRPr="00B946F7">
        <w:rPr>
          <w:rFonts w:ascii="Calibri" w:hAnsi="Calibri" w:cs="Calibri"/>
          <w:i/>
          <w:iCs/>
        </w:rPr>
        <w:t xml:space="preserve">Physical Review </w:t>
      </w:r>
      <w:proofErr w:type="gramStart"/>
      <w:r w:rsidRPr="00B946F7">
        <w:rPr>
          <w:rFonts w:ascii="Calibri" w:hAnsi="Calibri" w:cs="Calibri"/>
          <w:i/>
          <w:iCs/>
        </w:rPr>
        <w:t>A</w:t>
      </w:r>
      <w:proofErr w:type="gramEnd"/>
      <w:r w:rsidRPr="00B946F7">
        <w:rPr>
          <w:rFonts w:ascii="Calibri" w:hAnsi="Calibri" w:cs="Calibri"/>
        </w:rPr>
        <w:t>, vol. 43, no. 8, p. 4320, 1991.</w:t>
      </w:r>
    </w:p>
    <w:p w:rsidR="00B946F7" w:rsidRPr="00B946F7" w:rsidRDefault="00B946F7" w:rsidP="00B946F7">
      <w:pPr>
        <w:pStyle w:val="Bibliografa"/>
        <w:rPr>
          <w:rFonts w:ascii="Calibri" w:hAnsi="Calibri" w:cs="Calibri"/>
        </w:rPr>
      </w:pPr>
      <w:r w:rsidRPr="00B946F7">
        <w:rPr>
          <w:rFonts w:ascii="Calibri" w:hAnsi="Calibri" w:cs="Calibri"/>
        </w:rPr>
        <w:t>[7]</w:t>
      </w:r>
      <w:r w:rsidRPr="00B946F7">
        <w:rPr>
          <w:rFonts w:ascii="Calibri" w:hAnsi="Calibri" w:cs="Calibri"/>
        </w:rPr>
        <w:tab/>
        <w:t xml:space="preserve">M. R. Swift, E. </w:t>
      </w:r>
      <w:proofErr w:type="spellStart"/>
      <w:r w:rsidRPr="00B946F7">
        <w:rPr>
          <w:rFonts w:ascii="Calibri" w:hAnsi="Calibri" w:cs="Calibri"/>
        </w:rPr>
        <w:t>Orlandini</w:t>
      </w:r>
      <w:proofErr w:type="spellEnd"/>
      <w:r w:rsidRPr="00B946F7">
        <w:rPr>
          <w:rFonts w:ascii="Calibri" w:hAnsi="Calibri" w:cs="Calibri"/>
        </w:rPr>
        <w:t xml:space="preserve">, W. R. Osborn, and J. M. </w:t>
      </w:r>
      <w:proofErr w:type="spellStart"/>
      <w:r w:rsidRPr="00B946F7">
        <w:rPr>
          <w:rFonts w:ascii="Calibri" w:hAnsi="Calibri" w:cs="Calibri"/>
        </w:rPr>
        <w:t>Yeomans</w:t>
      </w:r>
      <w:proofErr w:type="spellEnd"/>
      <w:r w:rsidRPr="00B946F7">
        <w:rPr>
          <w:rFonts w:ascii="Calibri" w:hAnsi="Calibri" w:cs="Calibri"/>
        </w:rPr>
        <w:t xml:space="preserve">, “Lattice Boltzmann simulations of liquid-gas and binary fluid systems,” </w:t>
      </w:r>
      <w:r w:rsidRPr="00B946F7">
        <w:rPr>
          <w:rFonts w:ascii="Calibri" w:hAnsi="Calibri" w:cs="Calibri"/>
          <w:i/>
          <w:iCs/>
        </w:rPr>
        <w:t>Physical Review E</w:t>
      </w:r>
      <w:r w:rsidRPr="00B946F7">
        <w:rPr>
          <w:rFonts w:ascii="Calibri" w:hAnsi="Calibri" w:cs="Calibri"/>
        </w:rPr>
        <w:t>, vol. 54, no. 5, p. 5041, 1996.</w:t>
      </w:r>
    </w:p>
    <w:p w:rsidR="00B946F7" w:rsidRPr="00B946F7" w:rsidRDefault="00B946F7" w:rsidP="00B946F7">
      <w:pPr>
        <w:pStyle w:val="Bibliografa"/>
        <w:rPr>
          <w:rFonts w:ascii="Calibri" w:hAnsi="Calibri" w:cs="Calibri"/>
        </w:rPr>
      </w:pPr>
      <w:r w:rsidRPr="00B946F7">
        <w:rPr>
          <w:rFonts w:ascii="Calibri" w:hAnsi="Calibri" w:cs="Calibri"/>
        </w:rPr>
        <w:t>[8]</w:t>
      </w:r>
      <w:r w:rsidRPr="00B946F7">
        <w:rPr>
          <w:rFonts w:ascii="Calibri" w:hAnsi="Calibri" w:cs="Calibri"/>
        </w:rPr>
        <w:tab/>
        <w:t xml:space="preserve">X. </w:t>
      </w:r>
      <w:proofErr w:type="gramStart"/>
      <w:r w:rsidRPr="00B946F7">
        <w:rPr>
          <w:rFonts w:ascii="Calibri" w:hAnsi="Calibri" w:cs="Calibri"/>
        </w:rPr>
        <w:t xml:space="preserve">He, S. Chen, and R. Zhang, “A Lattice Boltzmann Scheme for Incompressible Multiphase Flow and Its Application in Simulation of Rayleigh–Taylor Instability,” </w:t>
      </w:r>
      <w:r w:rsidRPr="00B946F7">
        <w:rPr>
          <w:rFonts w:ascii="Calibri" w:hAnsi="Calibri" w:cs="Calibri"/>
          <w:i/>
          <w:iCs/>
        </w:rPr>
        <w:t xml:space="preserve">J. </w:t>
      </w:r>
      <w:proofErr w:type="spellStart"/>
      <w:r w:rsidRPr="00B946F7">
        <w:rPr>
          <w:rFonts w:ascii="Calibri" w:hAnsi="Calibri" w:cs="Calibri"/>
          <w:i/>
          <w:iCs/>
        </w:rPr>
        <w:t>Comput</w:t>
      </w:r>
      <w:proofErr w:type="spellEnd"/>
      <w:r w:rsidRPr="00B946F7">
        <w:rPr>
          <w:rFonts w:ascii="Calibri" w:hAnsi="Calibri" w:cs="Calibri"/>
          <w:i/>
          <w:iCs/>
        </w:rPr>
        <w:t>.</w:t>
      </w:r>
      <w:proofErr w:type="gramEnd"/>
      <w:r w:rsidRPr="00B946F7">
        <w:rPr>
          <w:rFonts w:ascii="Calibri" w:hAnsi="Calibri" w:cs="Calibri"/>
          <w:i/>
          <w:iCs/>
        </w:rPr>
        <w:t xml:space="preserve"> </w:t>
      </w:r>
      <w:proofErr w:type="gramStart"/>
      <w:r w:rsidRPr="00B946F7">
        <w:rPr>
          <w:rFonts w:ascii="Calibri" w:hAnsi="Calibri" w:cs="Calibri"/>
          <w:i/>
          <w:iCs/>
        </w:rPr>
        <w:t>Phys.</w:t>
      </w:r>
      <w:r w:rsidRPr="00B946F7">
        <w:rPr>
          <w:rFonts w:ascii="Calibri" w:hAnsi="Calibri" w:cs="Calibri"/>
        </w:rPr>
        <w:t>, vol. 152, pp. 642–663, 1999.</w:t>
      </w:r>
      <w:proofErr w:type="gramEnd"/>
    </w:p>
    <w:p w:rsidR="00B946F7" w:rsidRPr="00B946F7" w:rsidRDefault="00B946F7" w:rsidP="00B946F7">
      <w:pPr>
        <w:pStyle w:val="Bibliografa"/>
        <w:rPr>
          <w:rFonts w:ascii="Calibri" w:hAnsi="Calibri" w:cs="Calibri"/>
        </w:rPr>
      </w:pPr>
      <w:r w:rsidRPr="00B946F7">
        <w:rPr>
          <w:rFonts w:ascii="Calibri" w:hAnsi="Calibri" w:cs="Calibri"/>
        </w:rPr>
        <w:t>[9]</w:t>
      </w:r>
      <w:r w:rsidRPr="00B946F7">
        <w:rPr>
          <w:rFonts w:ascii="Calibri" w:hAnsi="Calibri" w:cs="Calibri"/>
        </w:rPr>
        <w:tab/>
        <w:t xml:space="preserve">X. Shan and H. Chen, “Simulation of </w:t>
      </w:r>
      <w:proofErr w:type="spellStart"/>
      <w:r w:rsidRPr="00B946F7">
        <w:rPr>
          <w:rFonts w:ascii="Calibri" w:hAnsi="Calibri" w:cs="Calibri"/>
        </w:rPr>
        <w:t>nonideal</w:t>
      </w:r>
      <w:proofErr w:type="spellEnd"/>
      <w:r w:rsidRPr="00B946F7">
        <w:rPr>
          <w:rFonts w:ascii="Calibri" w:hAnsi="Calibri" w:cs="Calibri"/>
        </w:rPr>
        <w:t xml:space="preserve"> gases and liquid-gas phase transitions by the lattice Boltzmann equation,” </w:t>
      </w:r>
      <w:r w:rsidRPr="00B946F7">
        <w:rPr>
          <w:rFonts w:ascii="Calibri" w:hAnsi="Calibri" w:cs="Calibri"/>
          <w:i/>
          <w:iCs/>
        </w:rPr>
        <w:t>Physical Review E</w:t>
      </w:r>
      <w:r w:rsidRPr="00B946F7">
        <w:rPr>
          <w:rFonts w:ascii="Calibri" w:hAnsi="Calibri" w:cs="Calibri"/>
        </w:rPr>
        <w:t>, vol. 49, no. 4, p. 2941, 1994.</w:t>
      </w:r>
    </w:p>
    <w:p w:rsidR="00B946F7" w:rsidRPr="00B946F7" w:rsidRDefault="00B946F7" w:rsidP="00B946F7">
      <w:pPr>
        <w:pStyle w:val="Bibliografa"/>
        <w:rPr>
          <w:rFonts w:ascii="Calibri" w:hAnsi="Calibri" w:cs="Calibri"/>
        </w:rPr>
      </w:pPr>
      <w:r w:rsidRPr="00B946F7">
        <w:rPr>
          <w:rFonts w:ascii="Calibri" w:hAnsi="Calibri" w:cs="Calibri"/>
        </w:rPr>
        <w:t>[10]</w:t>
      </w:r>
      <w:r w:rsidRPr="00B946F7">
        <w:rPr>
          <w:rFonts w:ascii="Calibri" w:hAnsi="Calibri" w:cs="Calibri"/>
        </w:rPr>
        <w:tab/>
        <w:t xml:space="preserve">Q. Li, K. H. </w:t>
      </w:r>
      <w:proofErr w:type="spellStart"/>
      <w:r w:rsidRPr="00B946F7">
        <w:rPr>
          <w:rFonts w:ascii="Calibri" w:hAnsi="Calibri" w:cs="Calibri"/>
        </w:rPr>
        <w:t>Luo</w:t>
      </w:r>
      <w:proofErr w:type="spellEnd"/>
      <w:r w:rsidRPr="00B946F7">
        <w:rPr>
          <w:rFonts w:ascii="Calibri" w:hAnsi="Calibri" w:cs="Calibri"/>
        </w:rPr>
        <w:t xml:space="preserve">, and X. J. Li, “Lattice Boltzmann modeling of multiphase flows at large density ratio with an improved pseudopotential model,” </w:t>
      </w:r>
      <w:r w:rsidRPr="00B946F7">
        <w:rPr>
          <w:rFonts w:ascii="Calibri" w:hAnsi="Calibri" w:cs="Calibri"/>
          <w:i/>
          <w:iCs/>
        </w:rPr>
        <w:t>Physical Review E</w:t>
      </w:r>
      <w:r w:rsidRPr="00B946F7">
        <w:rPr>
          <w:rFonts w:ascii="Calibri" w:hAnsi="Calibri" w:cs="Calibri"/>
        </w:rPr>
        <w:t>, vol. 87, no. 5, May 2013.</w:t>
      </w:r>
    </w:p>
    <w:p w:rsidR="00B946F7" w:rsidRPr="00B946F7" w:rsidRDefault="00B946F7" w:rsidP="00B946F7">
      <w:pPr>
        <w:pStyle w:val="Bibliografa"/>
        <w:rPr>
          <w:rFonts w:ascii="Calibri" w:hAnsi="Calibri" w:cs="Calibri"/>
        </w:rPr>
      </w:pPr>
      <w:r w:rsidRPr="00B946F7">
        <w:rPr>
          <w:rFonts w:ascii="Calibri" w:hAnsi="Calibri" w:cs="Calibri"/>
        </w:rPr>
        <w:t>[11]</w:t>
      </w:r>
      <w:r w:rsidRPr="00B946F7">
        <w:rPr>
          <w:rFonts w:ascii="Calibri" w:hAnsi="Calibri" w:cs="Calibri"/>
        </w:rPr>
        <w:tab/>
        <w:t xml:space="preserve">Q. Li, Q. J. Kang, M. M. Francois, Y. L. He, and K. H. </w:t>
      </w:r>
      <w:proofErr w:type="spellStart"/>
      <w:r w:rsidRPr="00B946F7">
        <w:rPr>
          <w:rFonts w:ascii="Calibri" w:hAnsi="Calibri" w:cs="Calibri"/>
        </w:rPr>
        <w:t>Luo</w:t>
      </w:r>
      <w:proofErr w:type="spellEnd"/>
      <w:r w:rsidRPr="00B946F7">
        <w:rPr>
          <w:rFonts w:ascii="Calibri" w:hAnsi="Calibri" w:cs="Calibri"/>
        </w:rPr>
        <w:t xml:space="preserve">, “Lattice Boltzmann modeling of boiling heat transfer: The boiling curve and the effects of wettability,” </w:t>
      </w:r>
      <w:proofErr w:type="spellStart"/>
      <w:r w:rsidRPr="00B946F7">
        <w:rPr>
          <w:rFonts w:ascii="Calibri" w:hAnsi="Calibri" w:cs="Calibri"/>
          <w:i/>
          <w:iCs/>
        </w:rPr>
        <w:t>Int</w:t>
      </w:r>
      <w:proofErr w:type="spellEnd"/>
      <w:r w:rsidRPr="00B946F7">
        <w:rPr>
          <w:rFonts w:ascii="Calibri" w:hAnsi="Calibri" w:cs="Calibri"/>
          <w:i/>
          <w:iCs/>
        </w:rPr>
        <w:t xml:space="preserve"> J Heat Mass Tran</w:t>
      </w:r>
      <w:r w:rsidRPr="00B946F7">
        <w:rPr>
          <w:rFonts w:ascii="Calibri" w:hAnsi="Calibri" w:cs="Calibri"/>
        </w:rPr>
        <w:t>, vol. 85, pp. 787–796, Jun. 2015.</w:t>
      </w:r>
    </w:p>
    <w:p w:rsidR="00B946F7" w:rsidRPr="00B946F7" w:rsidRDefault="00B946F7" w:rsidP="00B946F7">
      <w:pPr>
        <w:pStyle w:val="Bibliografa"/>
        <w:rPr>
          <w:rFonts w:ascii="Calibri" w:hAnsi="Calibri" w:cs="Calibri"/>
        </w:rPr>
      </w:pPr>
      <w:r w:rsidRPr="00B946F7">
        <w:rPr>
          <w:rFonts w:ascii="Calibri" w:hAnsi="Calibri" w:cs="Calibri"/>
        </w:rPr>
        <w:t>[12]</w:t>
      </w:r>
      <w:r w:rsidRPr="00B946F7">
        <w:rPr>
          <w:rFonts w:ascii="Calibri" w:hAnsi="Calibri" w:cs="Calibri"/>
        </w:rPr>
        <w:tab/>
        <w:t xml:space="preserve">T. Lee and C.-L. Lin, “A stable discretization of the lattice Boltzmann equation for simulation of incompressible two-phase flows at high density ratio,” </w:t>
      </w:r>
      <w:r w:rsidRPr="00B946F7">
        <w:rPr>
          <w:rFonts w:ascii="Calibri" w:hAnsi="Calibri" w:cs="Calibri"/>
          <w:i/>
          <w:iCs/>
        </w:rPr>
        <w:t>Journal of Computational Physics</w:t>
      </w:r>
      <w:r w:rsidRPr="00B946F7">
        <w:rPr>
          <w:rFonts w:ascii="Calibri" w:hAnsi="Calibri" w:cs="Calibri"/>
        </w:rPr>
        <w:t>, vol. 206, no. 1, pp. 16–47, Jun. 2005.</w:t>
      </w:r>
    </w:p>
    <w:p w:rsidR="00B946F7" w:rsidRPr="00B946F7" w:rsidRDefault="00B946F7" w:rsidP="00B946F7">
      <w:pPr>
        <w:pStyle w:val="Bibliografa"/>
        <w:rPr>
          <w:rFonts w:ascii="Calibri" w:hAnsi="Calibri" w:cs="Calibri"/>
        </w:rPr>
      </w:pPr>
      <w:r w:rsidRPr="00B946F7">
        <w:rPr>
          <w:rFonts w:ascii="Calibri" w:hAnsi="Calibri" w:cs="Calibri"/>
        </w:rPr>
        <w:t>[13]</w:t>
      </w:r>
      <w:r w:rsidRPr="00B946F7">
        <w:rPr>
          <w:rFonts w:ascii="Calibri" w:hAnsi="Calibri" w:cs="Calibri"/>
        </w:rPr>
        <w:tab/>
        <w:t xml:space="preserve">T. </w:t>
      </w:r>
      <w:proofErr w:type="spellStart"/>
      <w:r w:rsidRPr="00B946F7">
        <w:rPr>
          <w:rFonts w:ascii="Calibri" w:hAnsi="Calibri" w:cs="Calibri"/>
        </w:rPr>
        <w:t>Inamuro</w:t>
      </w:r>
      <w:proofErr w:type="spellEnd"/>
      <w:r w:rsidRPr="00B946F7">
        <w:rPr>
          <w:rFonts w:ascii="Calibri" w:hAnsi="Calibri" w:cs="Calibri"/>
        </w:rPr>
        <w:t xml:space="preserve">, T. Ogata, S. Tajima, and N. </w:t>
      </w:r>
      <w:proofErr w:type="spellStart"/>
      <w:r w:rsidRPr="00B946F7">
        <w:rPr>
          <w:rFonts w:ascii="Calibri" w:hAnsi="Calibri" w:cs="Calibri"/>
        </w:rPr>
        <w:t>Konishi</w:t>
      </w:r>
      <w:proofErr w:type="spellEnd"/>
      <w:r w:rsidRPr="00B946F7">
        <w:rPr>
          <w:rFonts w:ascii="Calibri" w:hAnsi="Calibri" w:cs="Calibri"/>
        </w:rPr>
        <w:t xml:space="preserve">, “A lattice Boltzmann method for incompressible two-phase flows with large density differences,” </w:t>
      </w:r>
      <w:r w:rsidRPr="00B946F7">
        <w:rPr>
          <w:rFonts w:ascii="Calibri" w:hAnsi="Calibri" w:cs="Calibri"/>
          <w:i/>
          <w:iCs/>
        </w:rPr>
        <w:t>Journal of Computational Physics</w:t>
      </w:r>
      <w:r w:rsidRPr="00B946F7">
        <w:rPr>
          <w:rFonts w:ascii="Calibri" w:hAnsi="Calibri" w:cs="Calibri"/>
        </w:rPr>
        <w:t>, vol. 198, no. 2, pp. 628–644, Aug. 2004.</w:t>
      </w:r>
    </w:p>
    <w:p w:rsidR="00B946F7" w:rsidRPr="00B946F7" w:rsidRDefault="00B946F7" w:rsidP="00B946F7">
      <w:pPr>
        <w:pStyle w:val="Bibliografa"/>
        <w:rPr>
          <w:rFonts w:ascii="Calibri" w:hAnsi="Calibri" w:cs="Calibri"/>
        </w:rPr>
      </w:pPr>
      <w:proofErr w:type="gramStart"/>
      <w:r w:rsidRPr="00B946F7">
        <w:rPr>
          <w:rFonts w:ascii="Calibri" w:hAnsi="Calibri" w:cs="Calibri"/>
        </w:rPr>
        <w:t>[14]</w:t>
      </w:r>
      <w:r w:rsidRPr="00B946F7">
        <w:rPr>
          <w:rFonts w:ascii="Calibri" w:hAnsi="Calibri" w:cs="Calibri"/>
        </w:rPr>
        <w:tab/>
        <w:t xml:space="preserve">M. C. </w:t>
      </w:r>
      <w:proofErr w:type="spellStart"/>
      <w:r w:rsidRPr="00B946F7">
        <w:rPr>
          <w:rFonts w:ascii="Calibri" w:hAnsi="Calibri" w:cs="Calibri"/>
        </w:rPr>
        <w:t>Sukop</w:t>
      </w:r>
      <w:proofErr w:type="spellEnd"/>
      <w:r w:rsidRPr="00B946F7">
        <w:rPr>
          <w:rFonts w:ascii="Calibri" w:hAnsi="Calibri" w:cs="Calibri"/>
        </w:rPr>
        <w:t xml:space="preserve"> and D.</w:t>
      </w:r>
      <w:proofErr w:type="gramEnd"/>
      <w:r w:rsidRPr="00B946F7">
        <w:rPr>
          <w:rFonts w:ascii="Calibri" w:hAnsi="Calibri" w:cs="Calibri"/>
        </w:rPr>
        <w:t xml:space="preserve"> Or, “Lattice Boltzmann method for modeling liquid-vapor interface configurations in porous media: LATTICE BOLTZMANN FOR INTERFACE CONFIGURATIONS,” </w:t>
      </w:r>
      <w:r w:rsidRPr="00B946F7">
        <w:rPr>
          <w:rFonts w:ascii="Calibri" w:hAnsi="Calibri" w:cs="Calibri"/>
          <w:i/>
          <w:iCs/>
        </w:rPr>
        <w:t>Water Resources Research</w:t>
      </w:r>
      <w:r w:rsidRPr="00B946F7">
        <w:rPr>
          <w:rFonts w:ascii="Calibri" w:hAnsi="Calibri" w:cs="Calibri"/>
        </w:rPr>
        <w:t>, vol. 40, no. 1, Jan. 2004.</w:t>
      </w:r>
    </w:p>
    <w:p w:rsidR="00B946F7" w:rsidRPr="00B946F7" w:rsidRDefault="00B946F7" w:rsidP="00B946F7">
      <w:pPr>
        <w:pStyle w:val="Bibliografa"/>
        <w:rPr>
          <w:rFonts w:ascii="Calibri" w:hAnsi="Calibri" w:cs="Calibri"/>
        </w:rPr>
      </w:pPr>
      <w:r w:rsidRPr="00B946F7">
        <w:rPr>
          <w:rFonts w:ascii="Calibri" w:hAnsi="Calibri" w:cs="Calibri"/>
        </w:rPr>
        <w:t>[15]</w:t>
      </w:r>
      <w:r w:rsidRPr="00B946F7">
        <w:rPr>
          <w:rFonts w:ascii="Calibri" w:hAnsi="Calibri" w:cs="Calibri"/>
        </w:rPr>
        <w:tab/>
        <w:t xml:space="preserve">S. </w:t>
      </w:r>
      <w:proofErr w:type="spellStart"/>
      <w:r w:rsidRPr="00B946F7">
        <w:rPr>
          <w:rFonts w:ascii="Calibri" w:hAnsi="Calibri" w:cs="Calibri"/>
        </w:rPr>
        <w:t>Succi</w:t>
      </w:r>
      <w:proofErr w:type="spellEnd"/>
      <w:r w:rsidRPr="00B946F7">
        <w:rPr>
          <w:rFonts w:ascii="Calibri" w:hAnsi="Calibri" w:cs="Calibri"/>
        </w:rPr>
        <w:t xml:space="preserve">, “Lattice Boltzmann 2038,” </w:t>
      </w:r>
      <w:r w:rsidRPr="00B946F7">
        <w:rPr>
          <w:rFonts w:ascii="Calibri" w:hAnsi="Calibri" w:cs="Calibri"/>
          <w:i/>
          <w:iCs/>
        </w:rPr>
        <w:t>EPL (</w:t>
      </w:r>
      <w:proofErr w:type="spellStart"/>
      <w:r w:rsidRPr="00B946F7">
        <w:rPr>
          <w:rFonts w:ascii="Calibri" w:hAnsi="Calibri" w:cs="Calibri"/>
          <w:i/>
          <w:iCs/>
        </w:rPr>
        <w:t>Europhysics</w:t>
      </w:r>
      <w:proofErr w:type="spellEnd"/>
      <w:r w:rsidRPr="00B946F7">
        <w:rPr>
          <w:rFonts w:ascii="Calibri" w:hAnsi="Calibri" w:cs="Calibri"/>
          <w:i/>
          <w:iCs/>
        </w:rPr>
        <w:t xml:space="preserve"> Letters)</w:t>
      </w:r>
      <w:r w:rsidRPr="00B946F7">
        <w:rPr>
          <w:rFonts w:ascii="Calibri" w:hAnsi="Calibri" w:cs="Calibri"/>
        </w:rPr>
        <w:t>, vol. 109, no. 5, p. 50001, Mar. 2015.</w:t>
      </w:r>
    </w:p>
    <w:p w:rsidR="00B946F7" w:rsidRPr="00B946F7" w:rsidRDefault="00B946F7" w:rsidP="00B946F7">
      <w:pPr>
        <w:pStyle w:val="Bibliografa"/>
        <w:rPr>
          <w:rFonts w:ascii="Calibri" w:hAnsi="Calibri" w:cs="Calibri"/>
        </w:rPr>
      </w:pPr>
      <w:proofErr w:type="gramStart"/>
      <w:r w:rsidRPr="00B946F7">
        <w:rPr>
          <w:rFonts w:ascii="Calibri" w:hAnsi="Calibri" w:cs="Calibri"/>
        </w:rPr>
        <w:t>[16]</w:t>
      </w:r>
      <w:r w:rsidRPr="00B946F7">
        <w:rPr>
          <w:rFonts w:ascii="Calibri" w:hAnsi="Calibri" w:cs="Calibri"/>
        </w:rPr>
        <w:tab/>
        <w:t xml:space="preserve">M. </w:t>
      </w:r>
      <w:proofErr w:type="spellStart"/>
      <w:r w:rsidRPr="00B946F7">
        <w:rPr>
          <w:rFonts w:ascii="Calibri" w:hAnsi="Calibri" w:cs="Calibri"/>
        </w:rPr>
        <w:t>Sbragaglia</w:t>
      </w:r>
      <w:proofErr w:type="spellEnd"/>
      <w:r w:rsidRPr="00B946F7">
        <w:rPr>
          <w:rFonts w:ascii="Calibri" w:hAnsi="Calibri" w:cs="Calibri"/>
        </w:rPr>
        <w:t xml:space="preserve">, R. </w:t>
      </w:r>
      <w:proofErr w:type="spellStart"/>
      <w:r w:rsidRPr="00B946F7">
        <w:rPr>
          <w:rFonts w:ascii="Calibri" w:hAnsi="Calibri" w:cs="Calibri"/>
        </w:rPr>
        <w:t>Benzi</w:t>
      </w:r>
      <w:proofErr w:type="spellEnd"/>
      <w:r w:rsidRPr="00B946F7">
        <w:rPr>
          <w:rFonts w:ascii="Calibri" w:hAnsi="Calibri" w:cs="Calibri"/>
        </w:rPr>
        <w:t xml:space="preserve">, L. </w:t>
      </w:r>
      <w:proofErr w:type="spellStart"/>
      <w:r w:rsidRPr="00B946F7">
        <w:rPr>
          <w:rFonts w:ascii="Calibri" w:hAnsi="Calibri" w:cs="Calibri"/>
        </w:rPr>
        <w:t>Biferale</w:t>
      </w:r>
      <w:proofErr w:type="spellEnd"/>
      <w:r w:rsidRPr="00B946F7">
        <w:rPr>
          <w:rFonts w:ascii="Calibri" w:hAnsi="Calibri" w:cs="Calibri"/>
        </w:rPr>
        <w:t xml:space="preserve">, S. </w:t>
      </w:r>
      <w:proofErr w:type="spellStart"/>
      <w:r w:rsidRPr="00B946F7">
        <w:rPr>
          <w:rFonts w:ascii="Calibri" w:hAnsi="Calibri" w:cs="Calibri"/>
        </w:rPr>
        <w:t>Succi</w:t>
      </w:r>
      <w:proofErr w:type="spellEnd"/>
      <w:r w:rsidRPr="00B946F7">
        <w:rPr>
          <w:rFonts w:ascii="Calibri" w:hAnsi="Calibri" w:cs="Calibri"/>
        </w:rPr>
        <w:t xml:space="preserve">, K. Sugiyama, and F. </w:t>
      </w:r>
      <w:proofErr w:type="spellStart"/>
      <w:r w:rsidRPr="00B946F7">
        <w:rPr>
          <w:rFonts w:ascii="Calibri" w:hAnsi="Calibri" w:cs="Calibri"/>
        </w:rPr>
        <w:t>Toschi</w:t>
      </w:r>
      <w:proofErr w:type="spellEnd"/>
      <w:r w:rsidRPr="00B946F7">
        <w:rPr>
          <w:rFonts w:ascii="Calibri" w:hAnsi="Calibri" w:cs="Calibri"/>
        </w:rPr>
        <w:t xml:space="preserve">, “Generalized lattice Boltzmann method with </w:t>
      </w:r>
      <w:proofErr w:type="spellStart"/>
      <w:r w:rsidRPr="00B946F7">
        <w:rPr>
          <w:rFonts w:ascii="Calibri" w:hAnsi="Calibri" w:cs="Calibri"/>
        </w:rPr>
        <w:t>multirange</w:t>
      </w:r>
      <w:proofErr w:type="spellEnd"/>
      <w:r w:rsidRPr="00B946F7">
        <w:rPr>
          <w:rFonts w:ascii="Calibri" w:hAnsi="Calibri" w:cs="Calibri"/>
        </w:rPr>
        <w:t xml:space="preserve"> pseudopotential,” </w:t>
      </w:r>
      <w:r w:rsidRPr="00B946F7">
        <w:rPr>
          <w:rFonts w:ascii="Calibri" w:hAnsi="Calibri" w:cs="Calibri"/>
          <w:i/>
          <w:iCs/>
        </w:rPr>
        <w:t>Physical Review E</w:t>
      </w:r>
      <w:r w:rsidRPr="00B946F7">
        <w:rPr>
          <w:rFonts w:ascii="Calibri" w:hAnsi="Calibri" w:cs="Calibri"/>
        </w:rPr>
        <w:t>, vol. 75, no. 2, Feb. 2007.</w:t>
      </w:r>
      <w:proofErr w:type="gramEnd"/>
    </w:p>
    <w:p w:rsidR="00B946F7" w:rsidRPr="00B946F7" w:rsidRDefault="00B946F7" w:rsidP="00B946F7">
      <w:pPr>
        <w:pStyle w:val="Bibliografa"/>
        <w:rPr>
          <w:rFonts w:ascii="Calibri" w:hAnsi="Calibri" w:cs="Calibri"/>
        </w:rPr>
      </w:pPr>
      <w:r w:rsidRPr="00B946F7">
        <w:rPr>
          <w:rFonts w:ascii="Calibri" w:hAnsi="Calibri" w:cs="Calibri"/>
        </w:rPr>
        <w:t>[17]</w:t>
      </w:r>
      <w:r w:rsidRPr="00B946F7">
        <w:rPr>
          <w:rFonts w:ascii="Calibri" w:hAnsi="Calibri" w:cs="Calibri"/>
        </w:rPr>
        <w:tab/>
        <w:t xml:space="preserve">A. L. </w:t>
      </w:r>
      <w:proofErr w:type="spellStart"/>
      <w:r w:rsidRPr="00B946F7">
        <w:rPr>
          <w:rFonts w:ascii="Calibri" w:hAnsi="Calibri" w:cs="Calibri"/>
        </w:rPr>
        <w:t>Kupershtokh</w:t>
      </w:r>
      <w:proofErr w:type="spellEnd"/>
      <w:r w:rsidRPr="00B946F7">
        <w:rPr>
          <w:rFonts w:ascii="Calibri" w:hAnsi="Calibri" w:cs="Calibri"/>
        </w:rPr>
        <w:t xml:space="preserve">, D. A. Medvedev, and D. I. </w:t>
      </w:r>
      <w:proofErr w:type="spellStart"/>
      <w:r w:rsidRPr="00B946F7">
        <w:rPr>
          <w:rFonts w:ascii="Calibri" w:hAnsi="Calibri" w:cs="Calibri"/>
        </w:rPr>
        <w:t>Karpov</w:t>
      </w:r>
      <w:proofErr w:type="spellEnd"/>
      <w:r w:rsidRPr="00B946F7">
        <w:rPr>
          <w:rFonts w:ascii="Calibri" w:hAnsi="Calibri" w:cs="Calibri"/>
        </w:rPr>
        <w:t xml:space="preserve">, “On equations of state in a lattice Boltzmann method,” </w:t>
      </w:r>
      <w:r w:rsidRPr="00B946F7">
        <w:rPr>
          <w:rFonts w:ascii="Calibri" w:hAnsi="Calibri" w:cs="Calibri"/>
          <w:i/>
          <w:iCs/>
        </w:rPr>
        <w:t>Computers &amp; Mathematics with Applications</w:t>
      </w:r>
      <w:r w:rsidRPr="00B946F7">
        <w:rPr>
          <w:rFonts w:ascii="Calibri" w:hAnsi="Calibri" w:cs="Calibri"/>
        </w:rPr>
        <w:t>, vol. 58, no. 5, pp. 965–974, Sep. 2009.</w:t>
      </w:r>
    </w:p>
    <w:p w:rsidR="00B946F7" w:rsidRPr="00B946F7" w:rsidRDefault="00B946F7" w:rsidP="00B946F7">
      <w:pPr>
        <w:pStyle w:val="Bibliografa"/>
        <w:rPr>
          <w:rFonts w:ascii="Calibri" w:hAnsi="Calibri" w:cs="Calibri"/>
        </w:rPr>
      </w:pPr>
      <w:r w:rsidRPr="00B946F7">
        <w:rPr>
          <w:rFonts w:ascii="Calibri" w:hAnsi="Calibri" w:cs="Calibri"/>
        </w:rPr>
        <w:t>[18]</w:t>
      </w:r>
      <w:r w:rsidRPr="00B946F7">
        <w:rPr>
          <w:rFonts w:ascii="Calibri" w:hAnsi="Calibri" w:cs="Calibri"/>
        </w:rPr>
        <w:tab/>
        <w:t xml:space="preserve">Q. Li, K. H. </w:t>
      </w:r>
      <w:proofErr w:type="spellStart"/>
      <w:r w:rsidRPr="00B946F7">
        <w:rPr>
          <w:rFonts w:ascii="Calibri" w:hAnsi="Calibri" w:cs="Calibri"/>
        </w:rPr>
        <w:t>Luo</w:t>
      </w:r>
      <w:proofErr w:type="spellEnd"/>
      <w:r w:rsidRPr="00B946F7">
        <w:rPr>
          <w:rFonts w:ascii="Calibri" w:hAnsi="Calibri" w:cs="Calibri"/>
        </w:rPr>
        <w:t xml:space="preserve">, and X. J. Li, “Forcing scheme in pseudopotential lattice Boltzmann model for multiphase flows,” </w:t>
      </w:r>
      <w:r w:rsidRPr="00B946F7">
        <w:rPr>
          <w:rFonts w:ascii="Calibri" w:hAnsi="Calibri" w:cs="Calibri"/>
          <w:i/>
          <w:iCs/>
        </w:rPr>
        <w:t>Physical Review E</w:t>
      </w:r>
      <w:r w:rsidRPr="00B946F7">
        <w:rPr>
          <w:rFonts w:ascii="Calibri" w:hAnsi="Calibri" w:cs="Calibri"/>
        </w:rPr>
        <w:t>, vol. 86, no. 1, Jul. 2012.</w:t>
      </w:r>
    </w:p>
    <w:p w:rsidR="00B946F7" w:rsidRPr="00B946F7" w:rsidRDefault="00B946F7" w:rsidP="00B946F7">
      <w:pPr>
        <w:pStyle w:val="Bibliografa"/>
        <w:rPr>
          <w:rFonts w:ascii="Calibri" w:hAnsi="Calibri" w:cs="Calibri"/>
        </w:rPr>
      </w:pPr>
      <w:r w:rsidRPr="00B946F7">
        <w:rPr>
          <w:rFonts w:ascii="Calibri" w:hAnsi="Calibri" w:cs="Calibri"/>
        </w:rPr>
        <w:t>[19]</w:t>
      </w:r>
      <w:r w:rsidRPr="00B946F7">
        <w:rPr>
          <w:rFonts w:ascii="Calibri" w:hAnsi="Calibri" w:cs="Calibri"/>
        </w:rPr>
        <w:tab/>
        <w:t xml:space="preserve">Z. </w:t>
      </w:r>
      <w:proofErr w:type="spellStart"/>
      <w:r w:rsidRPr="00B946F7">
        <w:rPr>
          <w:rFonts w:ascii="Calibri" w:hAnsi="Calibri" w:cs="Calibri"/>
        </w:rPr>
        <w:t>Guo</w:t>
      </w:r>
      <w:proofErr w:type="spellEnd"/>
      <w:r w:rsidRPr="00B946F7">
        <w:rPr>
          <w:rFonts w:ascii="Calibri" w:hAnsi="Calibri" w:cs="Calibri"/>
        </w:rPr>
        <w:t xml:space="preserve">, C. </w:t>
      </w:r>
      <w:proofErr w:type="spellStart"/>
      <w:r w:rsidRPr="00B946F7">
        <w:rPr>
          <w:rFonts w:ascii="Calibri" w:hAnsi="Calibri" w:cs="Calibri"/>
        </w:rPr>
        <w:t>Zheng</w:t>
      </w:r>
      <w:proofErr w:type="spellEnd"/>
      <w:r w:rsidRPr="00B946F7">
        <w:rPr>
          <w:rFonts w:ascii="Calibri" w:hAnsi="Calibri" w:cs="Calibri"/>
        </w:rPr>
        <w:t xml:space="preserve">, and B. Shi, “Discrete lattice effects on the forcing term in the lattice Boltzmann method,” </w:t>
      </w:r>
      <w:r w:rsidRPr="00B946F7">
        <w:rPr>
          <w:rFonts w:ascii="Calibri" w:hAnsi="Calibri" w:cs="Calibri"/>
          <w:i/>
          <w:iCs/>
        </w:rPr>
        <w:t>Physical Review E</w:t>
      </w:r>
      <w:r w:rsidRPr="00B946F7">
        <w:rPr>
          <w:rFonts w:ascii="Calibri" w:hAnsi="Calibri" w:cs="Calibri"/>
        </w:rPr>
        <w:t>, vol. 65, no. 4, Apr. 2002.</w:t>
      </w:r>
    </w:p>
    <w:p w:rsidR="00B946F7" w:rsidRPr="00B946F7" w:rsidRDefault="00B946F7" w:rsidP="00B946F7">
      <w:pPr>
        <w:pStyle w:val="Bibliografa"/>
        <w:rPr>
          <w:rFonts w:ascii="Calibri" w:hAnsi="Calibri" w:cs="Calibri"/>
        </w:rPr>
      </w:pPr>
      <w:proofErr w:type="gramStart"/>
      <w:r w:rsidRPr="00B946F7">
        <w:rPr>
          <w:rFonts w:ascii="Calibri" w:hAnsi="Calibri" w:cs="Calibri"/>
        </w:rPr>
        <w:t>[20]</w:t>
      </w:r>
      <w:r w:rsidRPr="00B946F7">
        <w:rPr>
          <w:rFonts w:ascii="Calibri" w:hAnsi="Calibri" w:cs="Calibri"/>
        </w:rPr>
        <w:tab/>
        <w:t xml:space="preserve">P. </w:t>
      </w:r>
      <w:proofErr w:type="spellStart"/>
      <w:r w:rsidRPr="00B946F7">
        <w:rPr>
          <w:rFonts w:ascii="Calibri" w:hAnsi="Calibri" w:cs="Calibri"/>
        </w:rPr>
        <w:t>Lallemand</w:t>
      </w:r>
      <w:proofErr w:type="spellEnd"/>
      <w:r w:rsidRPr="00B946F7">
        <w:rPr>
          <w:rFonts w:ascii="Calibri" w:hAnsi="Calibri" w:cs="Calibri"/>
        </w:rPr>
        <w:t xml:space="preserve"> and L.-S.</w:t>
      </w:r>
      <w:proofErr w:type="gramEnd"/>
      <w:r w:rsidRPr="00B946F7">
        <w:rPr>
          <w:rFonts w:ascii="Calibri" w:hAnsi="Calibri" w:cs="Calibri"/>
        </w:rPr>
        <w:t xml:space="preserve"> </w:t>
      </w:r>
      <w:proofErr w:type="spellStart"/>
      <w:r w:rsidRPr="00B946F7">
        <w:rPr>
          <w:rFonts w:ascii="Calibri" w:hAnsi="Calibri" w:cs="Calibri"/>
        </w:rPr>
        <w:t>Luo</w:t>
      </w:r>
      <w:proofErr w:type="spellEnd"/>
      <w:r w:rsidRPr="00B946F7">
        <w:rPr>
          <w:rFonts w:ascii="Calibri" w:hAnsi="Calibri" w:cs="Calibri"/>
        </w:rPr>
        <w:t xml:space="preserve">, “Theory of the lattice Boltzmann method: Dispersion, dissipation, isotropy, Galilean invariance, and stability,” </w:t>
      </w:r>
      <w:r w:rsidRPr="00B946F7">
        <w:rPr>
          <w:rFonts w:ascii="Calibri" w:hAnsi="Calibri" w:cs="Calibri"/>
          <w:i/>
          <w:iCs/>
        </w:rPr>
        <w:t>Physical Review E</w:t>
      </w:r>
      <w:r w:rsidRPr="00B946F7">
        <w:rPr>
          <w:rFonts w:ascii="Calibri" w:hAnsi="Calibri" w:cs="Calibri"/>
        </w:rPr>
        <w:t>, vol. 61, no. 6, p. 6546, 2000.</w:t>
      </w:r>
    </w:p>
    <w:p w:rsidR="00B946F7" w:rsidRPr="00B946F7" w:rsidRDefault="00B946F7" w:rsidP="00B946F7">
      <w:pPr>
        <w:pStyle w:val="Bibliografa"/>
        <w:rPr>
          <w:rFonts w:ascii="Calibri" w:hAnsi="Calibri" w:cs="Calibri"/>
        </w:rPr>
      </w:pPr>
      <w:proofErr w:type="gramStart"/>
      <w:r w:rsidRPr="00B946F7">
        <w:rPr>
          <w:rFonts w:ascii="Calibri" w:hAnsi="Calibri" w:cs="Calibri"/>
        </w:rPr>
        <w:lastRenderedPageBreak/>
        <w:t>[21]</w:t>
      </w:r>
      <w:r w:rsidRPr="00B946F7">
        <w:rPr>
          <w:rFonts w:ascii="Calibri" w:hAnsi="Calibri" w:cs="Calibri"/>
        </w:rPr>
        <w:tab/>
        <w:t xml:space="preserve">H. Huang, M. C. </w:t>
      </w:r>
      <w:proofErr w:type="spellStart"/>
      <w:r w:rsidRPr="00B946F7">
        <w:rPr>
          <w:rFonts w:ascii="Calibri" w:hAnsi="Calibri" w:cs="Calibri"/>
        </w:rPr>
        <w:t>Sukop</w:t>
      </w:r>
      <w:proofErr w:type="spellEnd"/>
      <w:r w:rsidRPr="00B946F7">
        <w:rPr>
          <w:rFonts w:ascii="Calibri" w:hAnsi="Calibri" w:cs="Calibri"/>
        </w:rPr>
        <w:t>, and X.-Y.</w:t>
      </w:r>
      <w:proofErr w:type="gramEnd"/>
      <w:r w:rsidRPr="00B946F7">
        <w:rPr>
          <w:rFonts w:ascii="Calibri" w:hAnsi="Calibri" w:cs="Calibri"/>
        </w:rPr>
        <w:t xml:space="preserve"> Lu, </w:t>
      </w:r>
      <w:r w:rsidRPr="00B946F7">
        <w:rPr>
          <w:rFonts w:ascii="Calibri" w:hAnsi="Calibri" w:cs="Calibri"/>
          <w:i/>
          <w:iCs/>
        </w:rPr>
        <w:t>Multiphase lattice Boltzmann methods: theory and application</w:t>
      </w:r>
      <w:r w:rsidRPr="00B946F7">
        <w:rPr>
          <w:rFonts w:ascii="Calibri" w:hAnsi="Calibri" w:cs="Calibri"/>
        </w:rPr>
        <w:t xml:space="preserve">. </w:t>
      </w:r>
      <w:proofErr w:type="spellStart"/>
      <w:r w:rsidRPr="00B946F7">
        <w:rPr>
          <w:rFonts w:ascii="Calibri" w:hAnsi="Calibri" w:cs="Calibri"/>
        </w:rPr>
        <w:t>Chichester</w:t>
      </w:r>
      <w:proofErr w:type="spellEnd"/>
      <w:r w:rsidRPr="00B946F7">
        <w:rPr>
          <w:rFonts w:ascii="Calibri" w:hAnsi="Calibri" w:cs="Calibri"/>
        </w:rPr>
        <w:t xml:space="preserve">, West Sussex: John Wiley and Sons, </w:t>
      </w:r>
      <w:proofErr w:type="spellStart"/>
      <w:r w:rsidRPr="00B946F7">
        <w:rPr>
          <w:rFonts w:ascii="Calibri" w:hAnsi="Calibri" w:cs="Calibri"/>
        </w:rPr>
        <w:t>Inc</w:t>
      </w:r>
      <w:proofErr w:type="spellEnd"/>
      <w:r w:rsidRPr="00B946F7">
        <w:rPr>
          <w:rFonts w:ascii="Calibri" w:hAnsi="Calibri" w:cs="Calibri"/>
        </w:rPr>
        <w:t>, 2015.</w:t>
      </w:r>
    </w:p>
    <w:p w:rsidR="00B946F7" w:rsidRPr="00B946F7" w:rsidRDefault="00B946F7" w:rsidP="00B946F7">
      <w:pPr>
        <w:pStyle w:val="Bibliografa"/>
        <w:rPr>
          <w:rFonts w:ascii="Calibri" w:hAnsi="Calibri" w:cs="Calibri"/>
        </w:rPr>
      </w:pPr>
      <w:r w:rsidRPr="00B946F7">
        <w:rPr>
          <w:rFonts w:ascii="Calibri" w:hAnsi="Calibri" w:cs="Calibri"/>
        </w:rPr>
        <w:t>[22]</w:t>
      </w:r>
      <w:r w:rsidRPr="00B946F7">
        <w:rPr>
          <w:rFonts w:ascii="Calibri" w:hAnsi="Calibri" w:cs="Calibri"/>
        </w:rPr>
        <w:tab/>
        <w:t xml:space="preserve">X. Shan, “Pressure tensor calculation in a class of </w:t>
      </w:r>
      <w:proofErr w:type="spellStart"/>
      <w:r w:rsidRPr="00B946F7">
        <w:rPr>
          <w:rFonts w:ascii="Calibri" w:hAnsi="Calibri" w:cs="Calibri"/>
        </w:rPr>
        <w:t>nonideal</w:t>
      </w:r>
      <w:proofErr w:type="spellEnd"/>
      <w:r w:rsidRPr="00B946F7">
        <w:rPr>
          <w:rFonts w:ascii="Calibri" w:hAnsi="Calibri" w:cs="Calibri"/>
        </w:rPr>
        <w:t xml:space="preserve"> gas lattice Boltzmann models,” </w:t>
      </w:r>
      <w:r w:rsidRPr="00B946F7">
        <w:rPr>
          <w:rFonts w:ascii="Calibri" w:hAnsi="Calibri" w:cs="Calibri"/>
          <w:i/>
          <w:iCs/>
        </w:rPr>
        <w:t>Physical Review E</w:t>
      </w:r>
      <w:r w:rsidRPr="00B946F7">
        <w:rPr>
          <w:rFonts w:ascii="Calibri" w:hAnsi="Calibri" w:cs="Calibri"/>
        </w:rPr>
        <w:t>, vol. 77, no. 6, Jun. 2008.</w:t>
      </w:r>
    </w:p>
    <w:p w:rsidR="00B946F7" w:rsidRPr="00B946F7" w:rsidRDefault="00B946F7" w:rsidP="00B946F7">
      <w:pPr>
        <w:pStyle w:val="Bibliografa"/>
        <w:rPr>
          <w:rFonts w:ascii="Calibri" w:hAnsi="Calibri" w:cs="Calibri"/>
        </w:rPr>
      </w:pPr>
      <w:r w:rsidRPr="00B946F7">
        <w:rPr>
          <w:rFonts w:ascii="Calibri" w:hAnsi="Calibri" w:cs="Calibri"/>
        </w:rPr>
        <w:t>[23]</w:t>
      </w:r>
      <w:r w:rsidRPr="00B946F7">
        <w:rPr>
          <w:rFonts w:ascii="Calibri" w:hAnsi="Calibri" w:cs="Calibri"/>
        </w:rPr>
        <w:tab/>
        <w:t xml:space="preserve">M. N. </w:t>
      </w:r>
      <w:proofErr w:type="spellStart"/>
      <w:r w:rsidRPr="00B946F7">
        <w:rPr>
          <w:rFonts w:ascii="Calibri" w:hAnsi="Calibri" w:cs="Calibri"/>
        </w:rPr>
        <w:t>Berberan</w:t>
      </w:r>
      <w:proofErr w:type="spellEnd"/>
      <w:r w:rsidRPr="00B946F7">
        <w:rPr>
          <w:rFonts w:ascii="Calibri" w:hAnsi="Calibri" w:cs="Calibri"/>
        </w:rPr>
        <w:t xml:space="preserve">-Santos, E. N. </w:t>
      </w:r>
      <w:proofErr w:type="spellStart"/>
      <w:r w:rsidRPr="00B946F7">
        <w:rPr>
          <w:rFonts w:ascii="Calibri" w:hAnsi="Calibri" w:cs="Calibri"/>
        </w:rPr>
        <w:t>Bodunov</w:t>
      </w:r>
      <w:proofErr w:type="spellEnd"/>
      <w:r w:rsidRPr="00B946F7">
        <w:rPr>
          <w:rFonts w:ascii="Calibri" w:hAnsi="Calibri" w:cs="Calibri"/>
        </w:rPr>
        <w:t xml:space="preserve">, and L. </w:t>
      </w:r>
      <w:proofErr w:type="spellStart"/>
      <w:r w:rsidRPr="00B946F7">
        <w:rPr>
          <w:rFonts w:ascii="Calibri" w:hAnsi="Calibri" w:cs="Calibri"/>
        </w:rPr>
        <w:t>Pogliani</w:t>
      </w:r>
      <w:proofErr w:type="spellEnd"/>
      <w:r w:rsidRPr="00B946F7">
        <w:rPr>
          <w:rFonts w:ascii="Calibri" w:hAnsi="Calibri" w:cs="Calibri"/>
        </w:rPr>
        <w:t xml:space="preserve">, “Liquid–vapor equilibrium in a gravitational field,” </w:t>
      </w:r>
      <w:r w:rsidRPr="00B946F7">
        <w:rPr>
          <w:rFonts w:ascii="Calibri" w:hAnsi="Calibri" w:cs="Calibri"/>
          <w:i/>
          <w:iCs/>
        </w:rPr>
        <w:t>American Journal of Physics</w:t>
      </w:r>
      <w:r w:rsidRPr="00B946F7">
        <w:rPr>
          <w:rFonts w:ascii="Calibri" w:hAnsi="Calibri" w:cs="Calibri"/>
        </w:rPr>
        <w:t>, vol. 70, no. 4, p. 438, 2002.</w:t>
      </w:r>
    </w:p>
    <w:bookmarkEnd w:id="35"/>
    <w:p w:rsidR="004F1482" w:rsidRPr="001B4721" w:rsidRDefault="004F1482" w:rsidP="00383FEB">
      <w:pPr>
        <w:pStyle w:val="Bibliografa"/>
        <w:ind w:left="0" w:firstLine="0"/>
        <w:rPr>
          <w:rFonts w:ascii="Calibri" w:hAnsi="Calibri" w:cs="Calibri"/>
        </w:rPr>
      </w:pPr>
    </w:p>
    <w:sectPr w:rsidR="004F1482" w:rsidRPr="001B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99"/>
    <w:rsid w:val="00006059"/>
    <w:rsid w:val="000115A9"/>
    <w:rsid w:val="000325B4"/>
    <w:rsid w:val="000600CD"/>
    <w:rsid w:val="00061363"/>
    <w:rsid w:val="00062224"/>
    <w:rsid w:val="000719B1"/>
    <w:rsid w:val="0009242A"/>
    <w:rsid w:val="000B6BBA"/>
    <w:rsid w:val="000C55E8"/>
    <w:rsid w:val="000D2B6E"/>
    <w:rsid w:val="000E2A20"/>
    <w:rsid w:val="000E2B24"/>
    <w:rsid w:val="000F39A1"/>
    <w:rsid w:val="00116908"/>
    <w:rsid w:val="00116EB4"/>
    <w:rsid w:val="00124F31"/>
    <w:rsid w:val="001256F3"/>
    <w:rsid w:val="001808F5"/>
    <w:rsid w:val="001B4721"/>
    <w:rsid w:val="001C17E3"/>
    <w:rsid w:val="001E31BA"/>
    <w:rsid w:val="001F268C"/>
    <w:rsid w:val="001F68AC"/>
    <w:rsid w:val="00203DA9"/>
    <w:rsid w:val="0021387D"/>
    <w:rsid w:val="00235F98"/>
    <w:rsid w:val="002555DE"/>
    <w:rsid w:val="002777DC"/>
    <w:rsid w:val="002B0DCA"/>
    <w:rsid w:val="002C07ED"/>
    <w:rsid w:val="002C31A3"/>
    <w:rsid w:val="002D1B3D"/>
    <w:rsid w:val="002E3F62"/>
    <w:rsid w:val="00341821"/>
    <w:rsid w:val="0035404D"/>
    <w:rsid w:val="0035518B"/>
    <w:rsid w:val="00360DAF"/>
    <w:rsid w:val="00361CD7"/>
    <w:rsid w:val="00362DF8"/>
    <w:rsid w:val="0038038F"/>
    <w:rsid w:val="00383FEB"/>
    <w:rsid w:val="003A4299"/>
    <w:rsid w:val="003A7137"/>
    <w:rsid w:val="003B0FA0"/>
    <w:rsid w:val="003C3138"/>
    <w:rsid w:val="003C6BA6"/>
    <w:rsid w:val="003C6CE1"/>
    <w:rsid w:val="003C7C5D"/>
    <w:rsid w:val="003E5E4E"/>
    <w:rsid w:val="0040349A"/>
    <w:rsid w:val="00415AC9"/>
    <w:rsid w:val="004278CA"/>
    <w:rsid w:val="0044235A"/>
    <w:rsid w:val="004650DE"/>
    <w:rsid w:val="004772C7"/>
    <w:rsid w:val="004C1E1C"/>
    <w:rsid w:val="004C3941"/>
    <w:rsid w:val="004D0817"/>
    <w:rsid w:val="004D3493"/>
    <w:rsid w:val="004D36ED"/>
    <w:rsid w:val="004F1482"/>
    <w:rsid w:val="004F365D"/>
    <w:rsid w:val="004F5150"/>
    <w:rsid w:val="00502607"/>
    <w:rsid w:val="005030F6"/>
    <w:rsid w:val="005441AD"/>
    <w:rsid w:val="005A1F5F"/>
    <w:rsid w:val="005B65FD"/>
    <w:rsid w:val="00624C0B"/>
    <w:rsid w:val="006324BA"/>
    <w:rsid w:val="00633ABA"/>
    <w:rsid w:val="00635913"/>
    <w:rsid w:val="0063674D"/>
    <w:rsid w:val="006411E7"/>
    <w:rsid w:val="0065649A"/>
    <w:rsid w:val="00663032"/>
    <w:rsid w:val="006947DF"/>
    <w:rsid w:val="006B21A9"/>
    <w:rsid w:val="006C26F2"/>
    <w:rsid w:val="006D3DD6"/>
    <w:rsid w:val="006D6D9B"/>
    <w:rsid w:val="006E0935"/>
    <w:rsid w:val="006F4873"/>
    <w:rsid w:val="00700599"/>
    <w:rsid w:val="007107A1"/>
    <w:rsid w:val="00712C7C"/>
    <w:rsid w:val="00721D7A"/>
    <w:rsid w:val="00726DA2"/>
    <w:rsid w:val="00730876"/>
    <w:rsid w:val="007407CF"/>
    <w:rsid w:val="007433DE"/>
    <w:rsid w:val="00747A13"/>
    <w:rsid w:val="0075130D"/>
    <w:rsid w:val="00765E25"/>
    <w:rsid w:val="007756A1"/>
    <w:rsid w:val="00784790"/>
    <w:rsid w:val="00796F9B"/>
    <w:rsid w:val="007A43D1"/>
    <w:rsid w:val="007B4BB1"/>
    <w:rsid w:val="007D03A4"/>
    <w:rsid w:val="007F19C7"/>
    <w:rsid w:val="00800BC4"/>
    <w:rsid w:val="00801832"/>
    <w:rsid w:val="00804D31"/>
    <w:rsid w:val="00812D19"/>
    <w:rsid w:val="00815D67"/>
    <w:rsid w:val="008216C8"/>
    <w:rsid w:val="00834574"/>
    <w:rsid w:val="00842263"/>
    <w:rsid w:val="00871931"/>
    <w:rsid w:val="00885266"/>
    <w:rsid w:val="008A2E1F"/>
    <w:rsid w:val="008A2E8F"/>
    <w:rsid w:val="008C3C38"/>
    <w:rsid w:val="008E4523"/>
    <w:rsid w:val="008F528C"/>
    <w:rsid w:val="008F5866"/>
    <w:rsid w:val="009000C6"/>
    <w:rsid w:val="00902BB5"/>
    <w:rsid w:val="00903CF4"/>
    <w:rsid w:val="009101F9"/>
    <w:rsid w:val="00912D64"/>
    <w:rsid w:val="00916077"/>
    <w:rsid w:val="00935CFB"/>
    <w:rsid w:val="00940429"/>
    <w:rsid w:val="00941CE6"/>
    <w:rsid w:val="00944CC1"/>
    <w:rsid w:val="009578F4"/>
    <w:rsid w:val="009721D3"/>
    <w:rsid w:val="0099084F"/>
    <w:rsid w:val="009A2778"/>
    <w:rsid w:val="009D0B8C"/>
    <w:rsid w:val="009D1B76"/>
    <w:rsid w:val="009E52B4"/>
    <w:rsid w:val="009E5369"/>
    <w:rsid w:val="009F13C4"/>
    <w:rsid w:val="00A05599"/>
    <w:rsid w:val="00A12934"/>
    <w:rsid w:val="00A37E85"/>
    <w:rsid w:val="00A42604"/>
    <w:rsid w:val="00A54289"/>
    <w:rsid w:val="00A60DB6"/>
    <w:rsid w:val="00A6374F"/>
    <w:rsid w:val="00A63E6A"/>
    <w:rsid w:val="00A74182"/>
    <w:rsid w:val="00A96E0D"/>
    <w:rsid w:val="00AD2DA2"/>
    <w:rsid w:val="00B13396"/>
    <w:rsid w:val="00B50B7C"/>
    <w:rsid w:val="00B6603B"/>
    <w:rsid w:val="00B75E0F"/>
    <w:rsid w:val="00B946F7"/>
    <w:rsid w:val="00BB0D3E"/>
    <w:rsid w:val="00BB42CE"/>
    <w:rsid w:val="00BC35DC"/>
    <w:rsid w:val="00BC7A7E"/>
    <w:rsid w:val="00BE013E"/>
    <w:rsid w:val="00BE46F0"/>
    <w:rsid w:val="00BF385F"/>
    <w:rsid w:val="00BF7B1D"/>
    <w:rsid w:val="00C0121E"/>
    <w:rsid w:val="00C36030"/>
    <w:rsid w:val="00C44302"/>
    <w:rsid w:val="00C53B1B"/>
    <w:rsid w:val="00C72742"/>
    <w:rsid w:val="00C93973"/>
    <w:rsid w:val="00CA0E90"/>
    <w:rsid w:val="00CA5C34"/>
    <w:rsid w:val="00CB4F58"/>
    <w:rsid w:val="00CD25C6"/>
    <w:rsid w:val="00CF6A42"/>
    <w:rsid w:val="00D25796"/>
    <w:rsid w:val="00D40009"/>
    <w:rsid w:val="00D44169"/>
    <w:rsid w:val="00D63B81"/>
    <w:rsid w:val="00D654C1"/>
    <w:rsid w:val="00D82330"/>
    <w:rsid w:val="00D973B7"/>
    <w:rsid w:val="00DB36A1"/>
    <w:rsid w:val="00DC2B44"/>
    <w:rsid w:val="00DD241C"/>
    <w:rsid w:val="00DD4EEE"/>
    <w:rsid w:val="00DE46B7"/>
    <w:rsid w:val="00E11F65"/>
    <w:rsid w:val="00E30374"/>
    <w:rsid w:val="00E41AEA"/>
    <w:rsid w:val="00E50B63"/>
    <w:rsid w:val="00E7216A"/>
    <w:rsid w:val="00E97C01"/>
    <w:rsid w:val="00EF1EBE"/>
    <w:rsid w:val="00F26D9F"/>
    <w:rsid w:val="00F306B7"/>
    <w:rsid w:val="00F3381D"/>
    <w:rsid w:val="00F44D97"/>
    <w:rsid w:val="00F51DE8"/>
    <w:rsid w:val="00F62197"/>
    <w:rsid w:val="00FA3D4E"/>
    <w:rsid w:val="00FA626F"/>
    <w:rsid w:val="00FC705A"/>
    <w:rsid w:val="00FD26B5"/>
    <w:rsid w:val="00FD3DFC"/>
    <w:rsid w:val="00FD7646"/>
    <w:rsid w:val="00FF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700599"/>
    <w:rPr>
      <w:sz w:val="16"/>
      <w:szCs w:val="16"/>
    </w:rPr>
  </w:style>
  <w:style w:type="paragraph" w:styleId="Textocomentario">
    <w:name w:val="annotation text"/>
    <w:basedOn w:val="Normal"/>
    <w:link w:val="TextocomentarioCar"/>
    <w:uiPriority w:val="99"/>
    <w:semiHidden/>
    <w:unhideWhenUsed/>
    <w:rsid w:val="00700599"/>
    <w:pPr>
      <w:widowControl w:val="0"/>
      <w:overflowPunct w:val="0"/>
      <w:spacing w:after="0" w:line="240" w:lineRule="auto"/>
    </w:pPr>
    <w:rPr>
      <w:rFonts w:ascii="Times New Roman" w:eastAsia="Droid Sans Fallback" w:hAnsi="Times New Roman" w:cs="Mangal"/>
      <w:color w:val="00000A"/>
      <w:sz w:val="20"/>
      <w:szCs w:val="18"/>
      <w:lang w:val="es-AR" w:eastAsia="zh-CN" w:bidi="hi-IN"/>
    </w:rPr>
  </w:style>
  <w:style w:type="character" w:customStyle="1" w:styleId="TextocomentarioCar">
    <w:name w:val="Texto comentario Car"/>
    <w:basedOn w:val="Fuentedeprrafopredeter"/>
    <w:link w:val="Textocomentario"/>
    <w:uiPriority w:val="99"/>
    <w:semiHidden/>
    <w:rsid w:val="00700599"/>
    <w:rPr>
      <w:rFonts w:ascii="Times New Roman" w:eastAsia="Droid Sans Fallback" w:hAnsi="Times New Roman" w:cs="Mangal"/>
      <w:color w:val="00000A"/>
      <w:sz w:val="20"/>
      <w:szCs w:val="18"/>
      <w:lang w:val="es-AR" w:eastAsia="zh-CN" w:bidi="hi-IN"/>
    </w:rPr>
  </w:style>
  <w:style w:type="paragraph" w:styleId="Textodeglobo">
    <w:name w:val="Balloon Text"/>
    <w:basedOn w:val="Normal"/>
    <w:link w:val="TextodegloboCar"/>
    <w:uiPriority w:val="99"/>
    <w:semiHidden/>
    <w:unhideWhenUsed/>
    <w:rsid w:val="007005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599"/>
    <w:rPr>
      <w:rFonts w:ascii="Tahoma" w:hAnsi="Tahoma" w:cs="Tahoma"/>
      <w:sz w:val="16"/>
      <w:szCs w:val="16"/>
    </w:rPr>
  </w:style>
  <w:style w:type="paragraph" w:styleId="Sinespaciado">
    <w:name w:val="No Spacing"/>
    <w:uiPriority w:val="1"/>
    <w:qFormat/>
    <w:rsid w:val="00FF791D"/>
    <w:pPr>
      <w:spacing w:after="0" w:line="240" w:lineRule="auto"/>
    </w:pPr>
  </w:style>
  <w:style w:type="character" w:styleId="Textodelmarcadordeposicin">
    <w:name w:val="Placeholder Text"/>
    <w:basedOn w:val="Fuentedeprrafopredeter"/>
    <w:uiPriority w:val="99"/>
    <w:semiHidden/>
    <w:rsid w:val="00FF791D"/>
    <w:rPr>
      <w:color w:val="808080"/>
    </w:rPr>
  </w:style>
  <w:style w:type="paragraph" w:styleId="Bibliografa">
    <w:name w:val="Bibliography"/>
    <w:basedOn w:val="Normal"/>
    <w:next w:val="Normal"/>
    <w:uiPriority w:val="37"/>
    <w:unhideWhenUsed/>
    <w:rsid w:val="003B0FA0"/>
    <w:pPr>
      <w:tabs>
        <w:tab w:val="left" w:pos="504"/>
      </w:tabs>
      <w:spacing w:after="0" w:line="240" w:lineRule="auto"/>
      <w:ind w:left="504" w:hanging="50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700599"/>
    <w:rPr>
      <w:sz w:val="16"/>
      <w:szCs w:val="16"/>
    </w:rPr>
  </w:style>
  <w:style w:type="paragraph" w:styleId="Textocomentario">
    <w:name w:val="annotation text"/>
    <w:basedOn w:val="Normal"/>
    <w:link w:val="TextocomentarioCar"/>
    <w:uiPriority w:val="99"/>
    <w:semiHidden/>
    <w:unhideWhenUsed/>
    <w:rsid w:val="00700599"/>
    <w:pPr>
      <w:widowControl w:val="0"/>
      <w:overflowPunct w:val="0"/>
      <w:spacing w:after="0" w:line="240" w:lineRule="auto"/>
    </w:pPr>
    <w:rPr>
      <w:rFonts w:ascii="Times New Roman" w:eastAsia="Droid Sans Fallback" w:hAnsi="Times New Roman" w:cs="Mangal"/>
      <w:color w:val="00000A"/>
      <w:sz w:val="20"/>
      <w:szCs w:val="18"/>
      <w:lang w:val="es-AR" w:eastAsia="zh-CN" w:bidi="hi-IN"/>
    </w:rPr>
  </w:style>
  <w:style w:type="character" w:customStyle="1" w:styleId="TextocomentarioCar">
    <w:name w:val="Texto comentario Car"/>
    <w:basedOn w:val="Fuentedeprrafopredeter"/>
    <w:link w:val="Textocomentario"/>
    <w:uiPriority w:val="99"/>
    <w:semiHidden/>
    <w:rsid w:val="00700599"/>
    <w:rPr>
      <w:rFonts w:ascii="Times New Roman" w:eastAsia="Droid Sans Fallback" w:hAnsi="Times New Roman" w:cs="Mangal"/>
      <w:color w:val="00000A"/>
      <w:sz w:val="20"/>
      <w:szCs w:val="18"/>
      <w:lang w:val="es-AR" w:eastAsia="zh-CN" w:bidi="hi-IN"/>
    </w:rPr>
  </w:style>
  <w:style w:type="paragraph" w:styleId="Textodeglobo">
    <w:name w:val="Balloon Text"/>
    <w:basedOn w:val="Normal"/>
    <w:link w:val="TextodegloboCar"/>
    <w:uiPriority w:val="99"/>
    <w:semiHidden/>
    <w:unhideWhenUsed/>
    <w:rsid w:val="007005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599"/>
    <w:rPr>
      <w:rFonts w:ascii="Tahoma" w:hAnsi="Tahoma" w:cs="Tahoma"/>
      <w:sz w:val="16"/>
      <w:szCs w:val="16"/>
    </w:rPr>
  </w:style>
  <w:style w:type="paragraph" w:styleId="Sinespaciado">
    <w:name w:val="No Spacing"/>
    <w:uiPriority w:val="1"/>
    <w:qFormat/>
    <w:rsid w:val="00FF791D"/>
    <w:pPr>
      <w:spacing w:after="0" w:line="240" w:lineRule="auto"/>
    </w:pPr>
  </w:style>
  <w:style w:type="character" w:styleId="Textodelmarcadordeposicin">
    <w:name w:val="Placeholder Text"/>
    <w:basedOn w:val="Fuentedeprrafopredeter"/>
    <w:uiPriority w:val="99"/>
    <w:semiHidden/>
    <w:rsid w:val="00FF791D"/>
    <w:rPr>
      <w:color w:val="808080"/>
    </w:rPr>
  </w:style>
  <w:style w:type="paragraph" w:styleId="Bibliografa">
    <w:name w:val="Bibliography"/>
    <w:basedOn w:val="Normal"/>
    <w:next w:val="Normal"/>
    <w:uiPriority w:val="37"/>
    <w:unhideWhenUsed/>
    <w:rsid w:val="003B0FA0"/>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F2A1C-87E6-4759-A99E-84F588A78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18</Pages>
  <Words>3290</Words>
  <Characters>18753</Characters>
  <Application>Microsoft Office Word</Application>
  <DocSecurity>0</DocSecurity>
  <Lines>156</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 Fogliatto</cp:lastModifiedBy>
  <cp:revision>205</cp:revision>
  <cp:lastPrinted>2018-03-07T17:51:00Z</cp:lastPrinted>
  <dcterms:created xsi:type="dcterms:W3CDTF">2018-02-26T17:37:00Z</dcterms:created>
  <dcterms:modified xsi:type="dcterms:W3CDTF">2018-03-07T17:58:00Z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id="l6L9x3X6"/&gt;&lt;style id="http://www.zotero.org/styles/ieee" locale="en-US" hasBibliography="1" bibliographyStyleHasBeenSet="1"/&gt;&lt;prefs&gt;&lt;pref name="fieldType" value="Bookmark"/&gt;&lt;pref name="automati</vt:lpwstr>
  </property>
  <property fmtid="{D5CDD505-2E9C-101B-9397-08002B2CF9AE}" pid="3" name="ZOTERO_PREF_2">
    <vt:lpwstr>cJournalAbbreviations" value="false"/&gt;&lt;pref name="noteType" value="0"/&gt;&lt;/prefs&gt;&lt;/data&gt;</vt:lpwstr>
  </property>
  <property fmtid="{D5CDD505-2E9C-101B-9397-08002B2CF9AE}" pid="4" name="ZOTERO_BREF_1Yn92W0uXjL7_1">
    <vt:lpwstr>ZOTERO_ITEM CSL_CITATION {"citationID":"a123a2ctfvj","properties":{"formattedCitation":"[1]","plainCitation":"[1]"},"citationItems":[{"id":3077,"uris":["http://zotero.org/users/1311378/items/TMT4W4CF"],"uri":["http://zotero.org/users/1311378/items/TMT4W4C</vt:lpwstr>
  </property>
  <property fmtid="{D5CDD505-2E9C-101B-9397-08002B2CF9AE}" pid="5" name="ZOTERO_BREF_1Yn92W0uXjL7_2">
    <vt:lpwstr>F"],"itemData":{"id":3077,"type":"article-journal","title":"Lattice Boltzmann modeling of multiphase flows at large density ratio with an improved pseudopotential model","container-title":"Physical Review E","volume":"87","issue":"5","source":"CrossRef","</vt:lpwstr>
  </property>
  <property fmtid="{D5CDD505-2E9C-101B-9397-08002B2CF9AE}" pid="6" name="ZOTERO_BREF_1Yn92W0uXjL7_3">
    <vt:lpwstr>URL":"http://link.aps.org/doi/10.1103/PhysRevE.87.053301","DOI":"10.1103/PhysRevE.87.053301","ISSN":"1539-3755, 1550-2376","language":"en","author":[{"family":"Li","given":"Q."},{"family":"Luo","given":"K. H."},{"family":"Li","given":"X. J."}],"issued":{"</vt:lpwstr>
  </property>
  <property fmtid="{D5CDD505-2E9C-101B-9397-08002B2CF9AE}" pid="7" name="ZOTERO_BREF_1Yn92W0uXjL7_4">
    <vt:lpwstr>date-parts":[["2013",5,3]]},"accessed":{"date-parts":[["2016",9,20]]}}}],"schema":"https://github.com/citation-style-language/schema/raw/master/csl-citation.json"}</vt:lpwstr>
  </property>
  <property fmtid="{D5CDD505-2E9C-101B-9397-08002B2CF9AE}" pid="8" name="ZOTERO_BREF_cT0trAkWEckv_1">
    <vt:lpwstr>ZOTERO_TEMP</vt:lpwstr>
  </property>
  <property fmtid="{D5CDD505-2E9C-101B-9397-08002B2CF9AE}" pid="9" name="ZOTERO_BREF_TWB1mXadFUom_1">
    <vt:lpwstr>ZOTERO_ITEM CSL_CITATION {"citationID":"a1rirjs1p3s","properties":{"formattedCitation":"[17]","plainCitation":"[17]"},"citationItems":[{"id":3135,"uris":["http://zotero.org/users/1311378/items/T74B6NHB"],"uri":["http://zotero.org/users/1311378/items/T74B6</vt:lpwstr>
  </property>
  <property fmtid="{D5CDD505-2E9C-101B-9397-08002B2CF9AE}" pid="10" name="ZOTERO_BREF_TWB1mXadFUom_2">
    <vt:lpwstr>NHB"],"itemData":{"id":3135,"type":"article-journal","title":"Discrete lattice effects on the forcing term in the lattice Boltzmann method","container-title":"Physical Review E","volume":"65","issue":"4","source":"CrossRef","URL":"http://link.aps.org/doi/</vt:lpwstr>
  </property>
  <property fmtid="{D5CDD505-2E9C-101B-9397-08002B2CF9AE}" pid="11" name="ZOTERO_BREF_TWB1mXadFUom_3">
    <vt:lpwstr>10.1103/PhysRevE.65.046308","DOI":"10.1103/PhysRevE.65.046308","ISSN":"1063-651X, 1095-3787","language":"en","author":[{"family":"Guo","given":"Zhaoli"},{"family":"Zheng","given":"Chuguang"},{"family":"Shi","given":"Baochang"}],"issued":{"date-parts":[["2</vt:lpwstr>
  </property>
  <property fmtid="{D5CDD505-2E9C-101B-9397-08002B2CF9AE}" pid="12" name="ZOTERO_BREF_TWB1mXadFUom_4">
    <vt:lpwstr>002",4,10]]},"accessed":{"date-parts":[["2016",11,4]]}}}],"schema":"https://github.com/citation-style-language/schema/raw/master/csl-citation.json"}</vt:lpwstr>
  </property>
  <property fmtid="{D5CDD505-2E9C-101B-9397-08002B2CF9AE}" pid="13" name="ZOTERO_BREF_PMYwL6slAbBe_1">
    <vt:lpwstr>ZOTERO_ITEM CSL_CITATION {"citationID":"a114kgui7l1","properties":{"formattedCitation":"[18]","plainCitation":"[18]"},"citationItems":[{"id":2780,"uris":["http://zotero.org/users/1311378/items/CTEKUN69"],"uri":["http://zotero.org/users/1311378/items/CTEKU</vt:lpwstr>
  </property>
  <property fmtid="{D5CDD505-2E9C-101B-9397-08002B2CF9AE}" pid="14" name="ZOTERO_BREF_PMYwL6slAbBe_2">
    <vt:lpwstr>N69"],"itemData":{"id":2780,"type":"article-journal","title":"Theory of the lattice Boltzmann method: Dispersion, dissipation, isotropy, Galilean invariance, and stability","container-title":"Physical Review E","page":"6546","volume":"61","issue":"6","sou</vt:lpwstr>
  </property>
  <property fmtid="{D5CDD505-2E9C-101B-9397-08002B2CF9AE}" pid="15" name="ZOTERO_BREF_PMYwL6slAbBe_3">
    <vt:lpwstr>rce":"Google Scholar","shortTitle":"Theory of the lattice Boltzmann method","author":[{"family":"Lallemand","given":"Pierre"},{"family":"Luo","given":"Li-Shi"}],"issued":{"date-parts":[["2000"]]}}}],"schema":"https://github.com/citation-style-language/sch</vt:lpwstr>
  </property>
  <property fmtid="{D5CDD505-2E9C-101B-9397-08002B2CF9AE}" pid="16" name="ZOTERO_BREF_PMYwL6slAbBe_4">
    <vt:lpwstr>ema/raw/master/csl-citation.json"}</vt:lpwstr>
  </property>
  <property fmtid="{D5CDD505-2E9C-101B-9397-08002B2CF9AE}" pid="17" name="ZOTERO_BREF_7rYue3pHU3SO_1">
    <vt:lpwstr>ZOTERO_ITEM CSL_CITATION {"citationID":"a2fpcdijafe","properties":{"formattedCitation":"[10]","plainCitation":"[10]"},"citationItems":[{"id":3077,"uris":["http://zotero.org/users/1311378/items/TMT4W4CF"],"uri":["http://zotero.org/users/1311378/items/TMT4W</vt:lpwstr>
  </property>
  <property fmtid="{D5CDD505-2E9C-101B-9397-08002B2CF9AE}" pid="18" name="ZOTERO_BREF_7rYue3pHU3SO_2">
    <vt:lpwstr>4CF"],"itemData":{"id":3077,"type":"article-journal","title":"Lattice Boltzmann modeling of multiphase flows at large density ratio with an improved pseudopotential model","container-title":"Physical Review E","volume":"87","issue":"5","source":"CrossRef"</vt:lpwstr>
  </property>
  <property fmtid="{D5CDD505-2E9C-101B-9397-08002B2CF9AE}" pid="19" name="ZOTERO_BREF_7rYue3pHU3SO_3">
    <vt:lpwstr>,"URL":"http://link.aps.org/doi/10.1103/PhysRevE.87.053301","DOI":"10.1103/PhysRevE.87.053301","ISSN":"1539-3755, 1550-2376","language":"en","author":[{"family":"Li","given":"Q."},{"family":"Luo","given":"K. H."},{"family":"Li","given":"X. J."}],"issued":</vt:lpwstr>
  </property>
  <property fmtid="{D5CDD505-2E9C-101B-9397-08002B2CF9AE}" pid="20" name="ZOTERO_BREF_7rYue3pHU3SO_4">
    <vt:lpwstr>{"date-parts":[["2013",5,3]]},"accessed":{"date-parts":[["2016",9,20]]}}}],"schema":"https://github.com/citation-style-language/schema/raw/master/csl-citation.json"}</vt:lpwstr>
  </property>
  <property fmtid="{D5CDD505-2E9C-101B-9397-08002B2CF9AE}" pid="21" name="ZOTERO_BREF_b3X83xq6GGnj_1">
    <vt:lpwstr>ZOTERO_ITEM CSL_CITATION {"citationID":"aa5d5j6htf","properties":{"formattedCitation":"[16]","plainCitation":"[16]"},"citationItems":[{"id":3091,"uris":["http://zotero.org/users/1311378/items/U7G6R4IZ"],"uri":["http://zotero.org/users/1311378/items/U7G6R4</vt:lpwstr>
  </property>
  <property fmtid="{D5CDD505-2E9C-101B-9397-08002B2CF9AE}" pid="22" name="ZOTERO_BREF_b3X83xq6GGnj_2">
    <vt:lpwstr>IZ"],"itemData":{"id":3091,"type":"article-journal","title":"Forcing scheme in pseudopotential lattice Boltzmann model for multiphase flows","container-title":"Physical Review E","volume":"86","issue":"1","source":"CrossRef","URL":"http://link.aps.org/doi</vt:lpwstr>
  </property>
  <property fmtid="{D5CDD505-2E9C-101B-9397-08002B2CF9AE}" pid="23" name="ZOTERO_BREF_b3X83xq6GGnj_3">
    <vt:lpwstr>/10.1103/PhysRevE.86.016709","DOI":"10.1103/PhysRevE.86.016709","ISSN":"1539-3755, 1550-2376","language":"en","author":[{"family":"Li","given":"Q."},{"family":"Luo","given":"K. H."},{"family":"Li","given":"X. J."}],"issued":{"date-parts":[["2012",7,23]]},</vt:lpwstr>
  </property>
  <property fmtid="{D5CDD505-2E9C-101B-9397-08002B2CF9AE}" pid="24" name="ZOTERO_BREF_b3X83xq6GGnj_4">
    <vt:lpwstr>"accessed":{"date-parts":[["2016",9,29]]}}}],"schema":"https://github.com/citation-style-language/schema/raw/master/csl-citation.json"}</vt:lpwstr>
  </property>
  <property fmtid="{D5CDD505-2E9C-101B-9397-08002B2CF9AE}" pid="25" name="ZOTERO_BREF_90e4eQAyZtoD_1">
    <vt:lpwstr>ZOTERO_ITEM CSL_CITATION {"citationID":"a2mjscmjsvl","properties":{"formattedCitation":"[10]","plainCitation":"[10]"},"citationItems":[{"id":3077,"uris":["http://zotero.org/users/1311378/items/TMT4W4CF"],"uri":["http://zotero.org/users/1311378/items/TMT4W</vt:lpwstr>
  </property>
  <property fmtid="{D5CDD505-2E9C-101B-9397-08002B2CF9AE}" pid="26" name="ZOTERO_BREF_90e4eQAyZtoD_2">
    <vt:lpwstr>4CF"],"itemData":{"id":3077,"type":"article-journal","title":"Lattice Boltzmann modeling of multiphase flows at large density ratio with an improved pseudopotential model","container-title":"Physical Review E","volume":"87","issue":"5","source":"CrossRef"</vt:lpwstr>
  </property>
  <property fmtid="{D5CDD505-2E9C-101B-9397-08002B2CF9AE}" pid="27" name="ZOTERO_BREF_90e4eQAyZtoD_3">
    <vt:lpwstr>,"URL":"http://link.aps.org/doi/10.1103/PhysRevE.87.053301","DOI":"10.1103/PhysRevE.87.053301","ISSN":"1539-3755, 1550-2376","language":"en","author":[{"family":"Li","given":"Q."},{"family":"Luo","given":"K. H."},{"family":"Li","given":"X. J."}],"issued":</vt:lpwstr>
  </property>
  <property fmtid="{D5CDD505-2E9C-101B-9397-08002B2CF9AE}" pid="28" name="ZOTERO_BREF_90e4eQAyZtoD_4">
    <vt:lpwstr>{"date-parts":[["2013",5,3]]},"accessed":{"date-parts":[["2016",9,20]]}}}],"schema":"https://github.com/citation-style-language/schema/raw/master/csl-citation.json"}</vt:lpwstr>
  </property>
  <property fmtid="{D5CDD505-2E9C-101B-9397-08002B2CF9AE}" pid="29" name="ZOTERO_BREF_O4fWHwBLlaM3_1">
    <vt:lpwstr>ZOTERO_ITEM CSL_CITATION {"citationID":"aher06nqcv","properties":{"formattedCitation":"[18]","plainCitation":"[18]"},"citationItems":[{"id":3091,"uris":["http://zotero.org/users/1311378/items/U7G6R4IZ"],"uri":["http://zotero.org/users/1311378/items/U7G6R4</vt:lpwstr>
  </property>
  <property fmtid="{D5CDD505-2E9C-101B-9397-08002B2CF9AE}" pid="30" name="ZOTERO_BREF_O4fWHwBLlaM3_2">
    <vt:lpwstr>IZ"],"itemData":{"id":3091,"type":"article-journal","title":"Forcing scheme in pseudopotential lattice Boltzmann model for multiphase flows","container-title":"Physical Review E","volume":"86","issue":"1","source":"CrossRef","URL":"http://link.aps.org/doi</vt:lpwstr>
  </property>
  <property fmtid="{D5CDD505-2E9C-101B-9397-08002B2CF9AE}" pid="31" name="ZOTERO_BREF_O4fWHwBLlaM3_3">
    <vt:lpwstr>/10.1103/PhysRevE.86.016709","DOI":"10.1103/PhysRevE.86.016709","ISSN":"1539-3755, 1550-2376","language":"en","author":[{"family":"Li","given":"Q."},{"family":"Luo","given":"K. H."},{"family":"Li","given":"X. J."}],"issued":{"date-parts":[["2012",7,23]]},</vt:lpwstr>
  </property>
  <property fmtid="{D5CDD505-2E9C-101B-9397-08002B2CF9AE}" pid="32" name="ZOTERO_BREF_O4fWHwBLlaM3_4">
    <vt:lpwstr>"accessed":{"date-parts":[["2016",9,29]]}}}],"schema":"https://github.com/citation-style-language/schema/raw/master/csl-citation.json"}</vt:lpwstr>
  </property>
  <property fmtid="{D5CDD505-2E9C-101B-9397-08002B2CF9AE}" pid="33" name="ZOTERO_BREF_UUzPxvhkqK33_1">
    <vt:lpwstr>ZOTERO_ITEM CSL_CITATION {"citationID":"a24knas9ioc","properties":{"formattedCitation":"[1]","plainCitation":"[1]"},"citationItems":[{"id":3091,"uris":["http://zotero.org/users/1311378/items/U7G6R4IZ"],"uri":["http://zotero.org/users/1311378/items/U7G6R4I</vt:lpwstr>
  </property>
  <property fmtid="{D5CDD505-2E9C-101B-9397-08002B2CF9AE}" pid="34" name="ZOTERO_BREF_UUzPxvhkqK33_2">
    <vt:lpwstr>Z"],"itemData":{"id":3091,"type":"article-journal","title":"Forcing scheme in pseudopotential lattice Boltzmann model for multiphase flows","container-title":"Physical Review E","volume":"86","issue":"1","source":"CrossRef","URL":"http://link.aps.org/doi/</vt:lpwstr>
  </property>
  <property fmtid="{D5CDD505-2E9C-101B-9397-08002B2CF9AE}" pid="35" name="ZOTERO_BREF_UUzPxvhkqK33_3">
    <vt:lpwstr>10.1103/PhysRevE.86.016709","DOI":"10.1103/PhysRevE.86.016709","ISSN":"1539-3755, 1550-2376","language":"en","author":[{"family":"Li","given":"Q."},{"family":"Luo","given":"K. H."},{"family":"Li","given":"X. J."}],"issued":{"date-parts":[["2012",7,23]]},"</vt:lpwstr>
  </property>
  <property fmtid="{D5CDD505-2E9C-101B-9397-08002B2CF9AE}" pid="36" name="ZOTERO_BREF_UUzPxvhkqK33_4">
    <vt:lpwstr>accessed":{"date-parts":[["2016",9,29]]}}}],"schema":"https://github.com/citation-style-language/schema/raw/master/csl-citation.json"}</vt:lpwstr>
  </property>
  <property fmtid="{D5CDD505-2E9C-101B-9397-08002B2CF9AE}" pid="37" name="ZOTERO_BREF_uvGN6G19JKVE_1">
    <vt:lpwstr>ZOTERO_ITEM CSL_CITATION {"citationID":"a1fbj902ks1","properties":{"formattedCitation":"[2]","plainCitation":"[2]"},"citationItems":[{"id":3135,"uris":["http://zotero.org/users/1311378/items/T74B6NHB"],"uri":["http://zotero.org/users/1311378/items/T74B6NH</vt:lpwstr>
  </property>
  <property fmtid="{D5CDD505-2E9C-101B-9397-08002B2CF9AE}" pid="38" name="ZOTERO_BREF_uvGN6G19JKVE_2">
    <vt:lpwstr>B"],"itemData":{"id":3135,"type":"article-journal","title":"Discrete lattice effects on the forcing term in the lattice Boltzmann method","container-title":"Physical Review E","volume":"65","issue":"4","source":"CrossRef","URL":"http://link.aps.org/doi/10</vt:lpwstr>
  </property>
  <property fmtid="{D5CDD505-2E9C-101B-9397-08002B2CF9AE}" pid="39" name="ZOTERO_BREF_uvGN6G19JKVE_3">
    <vt:lpwstr>.1103/PhysRevE.65.046308","DOI":"10.1103/PhysRevE.65.046308","ISSN":"1063-651X, 1095-3787","language":"en","author":[{"family":"Guo","given":"Zhaoli"},{"family":"Zheng","given":"Chuguang"},{"family":"Shi","given":"Baochang"}],"issued":{"date-parts":[["200</vt:lpwstr>
  </property>
  <property fmtid="{D5CDD505-2E9C-101B-9397-08002B2CF9AE}" pid="40" name="ZOTERO_BREF_uvGN6G19JKVE_4">
    <vt:lpwstr>2",4,10]]},"accessed":{"date-parts":[["2016",11,4]]}}}],"schema":"https://github.com/citation-style-language/schema/raw/master/csl-citation.json"}</vt:lpwstr>
  </property>
  <property fmtid="{D5CDD505-2E9C-101B-9397-08002B2CF9AE}" pid="41" name="ZOTERO_BREF_EPTemNAz266A_1">
    <vt:lpwstr>ZOTERO_ITEM CSL_CITATION {"citationID":"a10cp68bjv3","properties":{"formattedCitation":"[18]","plainCitation":"[18]"},"citationItems":[{"id":3091,"uris":["http://zotero.org/users/1311378/items/U7G6R4IZ"],"uri":["http://zotero.org/users/1311378/items/U7G6R</vt:lpwstr>
  </property>
  <property fmtid="{D5CDD505-2E9C-101B-9397-08002B2CF9AE}" pid="42" name="ZOTERO_BREF_EPTemNAz266A_2">
    <vt:lpwstr>4IZ"],"itemData":{"id":3091,"type":"article-journal","title":"Forcing scheme in pseudopotential lattice Boltzmann model for multiphase flows","container-title":"Physical Review E","volume":"86","issue":"1","source":"CrossRef","URL":"http://link.aps.org/do</vt:lpwstr>
  </property>
  <property fmtid="{D5CDD505-2E9C-101B-9397-08002B2CF9AE}" pid="43" name="ZOTERO_BREF_EPTemNAz266A_3">
    <vt:lpwstr>i/10.1103/PhysRevE.86.016709","DOI":"10.1103/PhysRevE.86.016709","ISSN":"1539-3755, 1550-2376","language":"en","author":[{"family":"Li","given":"Q."},{"family":"Luo","given":"K. H."},{"family":"Li","given":"X. J."}],"issued":{"date-parts":[["2012",7,23]]}</vt:lpwstr>
  </property>
  <property fmtid="{D5CDD505-2E9C-101B-9397-08002B2CF9AE}" pid="44" name="ZOTERO_BREF_EPTemNAz266A_4">
    <vt:lpwstr>,"accessed":{"date-parts":[["2016",9,29]]}}}],"schema":"https://github.com/citation-style-language/schema/raw/master/csl-citation.json"}</vt:lpwstr>
  </property>
  <property fmtid="{D5CDD505-2E9C-101B-9397-08002B2CF9AE}" pid="45" name="ZOTERO_BREF_GXdWwCCgA3Gk_1">
    <vt:lpwstr>ZOTERO_ITEM CSL_CITATION {"citationID":"agbavj0vj7","properties":{"formattedCitation":"[18]","plainCitation":"[18]"},"citationItems":[{"id":3091,"uris":["http://zotero.org/users/1311378/items/U7G6R4IZ"],"uri":["http://zotero.org/users/1311378/items/U7G6R4</vt:lpwstr>
  </property>
  <property fmtid="{D5CDD505-2E9C-101B-9397-08002B2CF9AE}" pid="46" name="ZOTERO_BREF_GXdWwCCgA3Gk_2">
    <vt:lpwstr>IZ"],"itemData":{"id":3091,"type":"article-journal","title":"Forcing scheme in pseudopotential lattice Boltzmann model for multiphase flows","container-title":"Physical Review E","volume":"86","issue":"1","source":"CrossRef","URL":"http://link.aps.org/doi</vt:lpwstr>
  </property>
  <property fmtid="{D5CDD505-2E9C-101B-9397-08002B2CF9AE}" pid="47" name="ZOTERO_BREF_GXdWwCCgA3Gk_3">
    <vt:lpwstr>/10.1103/PhysRevE.86.016709","DOI":"10.1103/PhysRevE.86.016709","ISSN":"1539-3755, 1550-2376","language":"en","author":[{"family":"Li","given":"Q."},{"family":"Luo","given":"K. H."},{"family":"Li","given":"X. J."}],"issued":{"date-parts":[["2012",7,23]]},</vt:lpwstr>
  </property>
  <property fmtid="{D5CDD505-2E9C-101B-9397-08002B2CF9AE}" pid="48" name="ZOTERO_BREF_GXdWwCCgA3Gk_4">
    <vt:lpwstr>"accessed":{"date-parts":[["2016",9,29]]}}}],"schema":"https://github.com/citation-style-language/schema/raw/master/csl-citation.json"}</vt:lpwstr>
  </property>
  <property fmtid="{D5CDD505-2E9C-101B-9397-08002B2CF9AE}" pid="49" name="ZOTERO_BREF_6J7tLW1IfAzj_1">
    <vt:lpwstr>ZOTERO_ITEM CSL_CITATION {"citationID":"a1vhfeuhqc0","properties":{"formattedCitation":"[19]","plainCitation":"[19]"},"citationItems":[{"id":3135,"uris":["http://zotero.org/users/1311378/items/T74B6NHB"],"uri":["http://zotero.org/users/1311378/items/T74B6</vt:lpwstr>
  </property>
  <property fmtid="{D5CDD505-2E9C-101B-9397-08002B2CF9AE}" pid="50" name="ZOTERO_BREF_6J7tLW1IfAzj_2">
    <vt:lpwstr>NHB"],"itemData":{"id":3135,"type":"article-journal","title":"Discrete lattice effects on the forcing term in the lattice Boltzmann method","container-title":"Physical Review E","volume":"65","issue":"4","source":"CrossRef","URL":"http://link.aps.org/doi/</vt:lpwstr>
  </property>
  <property fmtid="{D5CDD505-2E9C-101B-9397-08002B2CF9AE}" pid="51" name="ZOTERO_BREF_6J7tLW1IfAzj_3">
    <vt:lpwstr>10.1103/PhysRevE.65.046308","DOI":"10.1103/PhysRevE.65.046308","ISSN":"1063-651X, 1095-3787","language":"en","author":[{"family":"Guo","given":"Zhaoli"},{"family":"Zheng","given":"Chuguang"},{"family":"Shi","given":"Baochang"}],"issued":{"date-parts":[["2</vt:lpwstr>
  </property>
  <property fmtid="{D5CDD505-2E9C-101B-9397-08002B2CF9AE}" pid="52" name="ZOTERO_BREF_6J7tLW1IfAzj_4">
    <vt:lpwstr>002",4,10]]},"accessed":{"date-parts":[["2016",11,4]]}}}],"schema":"https://github.com/citation-style-language/schema/raw/master/csl-citation.json"}</vt:lpwstr>
  </property>
  <property fmtid="{D5CDD505-2E9C-101B-9397-08002B2CF9AE}" pid="53" name="ZOTERO_BREF_EQWeXMcJl2k0_1">
    <vt:lpwstr>ZOTERO_ITEM CSL_CITATION {"citationID":"a3ug7idik","properties":{"formattedCitation":"[18], [20]","plainCitation":"[18], [20]"},"citationItems":[{"id":3091,"uris":["http://zotero.org/users/1311378/items/U7G6R4IZ"],"uri":["http://zotero.org/users/1311378/i</vt:lpwstr>
  </property>
  <property fmtid="{D5CDD505-2E9C-101B-9397-08002B2CF9AE}" pid="54" name="ZOTERO_BREF_EQWeXMcJl2k0_2">
    <vt:lpwstr>tems/U7G6R4IZ"],"itemData":{"id":3091,"type":"article-journal","title":"Forcing scheme in pseudopotential lattice Boltzmann model for multiphase flows","container-title":"Physical Review E","volume":"86","issue":"1","source":"CrossRef","URL":"http://link.</vt:lpwstr>
  </property>
  <property fmtid="{D5CDD505-2E9C-101B-9397-08002B2CF9AE}" pid="55" name="ZOTERO_BREF_EQWeXMcJl2k0_3">
    <vt:lpwstr>aps.org/doi/10.1103/PhysRevE.86.016709","DOI":"10.1103/PhysRevE.86.016709","ISSN":"1539-3755, 1550-2376","language":"en","author":[{"family":"Li","given":"Q."},{"family":"Luo","given":"K. H."},{"family":"Li","given":"X. J."}],"issued":{"date-parts":[["201</vt:lpwstr>
  </property>
  <property fmtid="{D5CDD505-2E9C-101B-9397-08002B2CF9AE}" pid="56" name="ZOTERO_BREF_EQWeXMcJl2k0_4">
    <vt:lpwstr>2",7,23]]},"accessed":{"date-parts":[["2016",9,29]]}}},{"id":2780,"uris":["http://zotero.org/users/1311378/items/CTEKUN69"],"uri":["http://zotero.org/users/1311378/items/CTEKUN69"],"itemData":{"id":2780,"type":"article-journal","title":"Theory of the latt</vt:lpwstr>
  </property>
  <property fmtid="{D5CDD505-2E9C-101B-9397-08002B2CF9AE}" pid="57" name="ZOTERO_BREF_EQWeXMcJl2k0_5">
    <vt:lpwstr>ice Boltzmann method: Dispersion, dissipation, isotropy, Galilean invariance, and stability","container-title":"Physical Review E","page":"6546","volume":"61","issue":"6","source":"Google Scholar","shortTitle":"Theory of the lattice Boltzmann method","aut</vt:lpwstr>
  </property>
  <property fmtid="{D5CDD505-2E9C-101B-9397-08002B2CF9AE}" pid="58" name="ZOTERO_BREF_EQWeXMcJl2k0_6">
    <vt:lpwstr>hor":[{"family":"Lallemand","given":"Pierre"},{"family":"Luo","given":"Li-Shi"}],"issued":{"date-parts":[["2000"]]}}}],"schema":"https://github.com/citation-style-language/schema/raw/master/csl-citation.json"}</vt:lpwstr>
  </property>
  <property fmtid="{D5CDD505-2E9C-101B-9397-08002B2CF9AE}" pid="59" name="ZOTERO_BREF_0vpS8PSmjkDM_1">
    <vt:lpwstr>ZOTERO_ITEM CSL_CITATION {"citationID":"a1lff2lnurb","properties":{"formattedCitation":"[19]","plainCitation":"[19]"},"citationItems":[{"id":3135,"uris":["http://zotero.org/users/1311378/items/T74B6NHB"],"uri":["http://zotero.org/users/1311378/items/T74B6</vt:lpwstr>
  </property>
  <property fmtid="{D5CDD505-2E9C-101B-9397-08002B2CF9AE}" pid="60" name="ZOTERO_BREF_0vpS8PSmjkDM_2">
    <vt:lpwstr>NHB"],"itemData":{"id":3135,"type":"article-journal","title":"Discrete lattice effects on the forcing term in the lattice Boltzmann method","container-title":"Physical Review E","volume":"65","issue":"4","source":"CrossRef","URL":"http://link.aps.org/doi/</vt:lpwstr>
  </property>
  <property fmtid="{D5CDD505-2E9C-101B-9397-08002B2CF9AE}" pid="61" name="ZOTERO_BREF_0vpS8PSmjkDM_3">
    <vt:lpwstr>10.1103/PhysRevE.65.046308","DOI":"10.1103/PhysRevE.65.046308","ISSN":"1063-651X, 1095-3787","language":"en","author":[{"family":"Guo","given":"Zhaoli"},{"family":"Zheng","given":"Chuguang"},{"family":"Shi","given":"Baochang"}],"issued":{"date-parts":[["2</vt:lpwstr>
  </property>
  <property fmtid="{D5CDD505-2E9C-101B-9397-08002B2CF9AE}" pid="62" name="ZOTERO_BREF_0vpS8PSmjkDM_4">
    <vt:lpwstr>002",4,10]]},"accessed":{"date-parts":[["2016",11,4]]}}}],"schema":"https://github.com/citation-style-language/schema/raw/master/csl-citation.json"}</vt:lpwstr>
  </property>
  <property fmtid="{D5CDD505-2E9C-101B-9397-08002B2CF9AE}" pid="63" name="ZOTERO_BREF_zj8rFtMLxtn3_1">
    <vt:lpwstr>ZOTERO_ITEM CSL_CITATION {"citationID":"a1olev6v9qm","properties":{"formattedCitation":"[22]","plainCitation":"[22]"},"citationItems":[{"id":3162,"uris":["http://zotero.org/users/1311378/items/GSK37X2T"],"uri":["http://zotero.org/users/1311378/items/GSK37</vt:lpwstr>
  </property>
  <property fmtid="{D5CDD505-2E9C-101B-9397-08002B2CF9AE}" pid="64" name="ZOTERO_BREF_zj8rFtMLxtn3_2">
    <vt:lpwstr>X2T"],"itemData":{"id":3162,"type":"article-journal","title":"Pressure tensor calculation in a class of nonideal gas lattice Boltzmann models","container-title":"Physical Review E","volume":"77","issue":"6","source":"CrossRef","URL":"http://link.aps.org/d</vt:lpwstr>
  </property>
  <property fmtid="{D5CDD505-2E9C-101B-9397-08002B2CF9AE}" pid="65" name="ZOTERO_BREF_zj8rFtMLxtn3_3">
    <vt:lpwstr>oi/10.1103/PhysRevE.77.066702","DOI":"10.1103/PhysRevE.77.066702","ISSN":"1539-3755, 1550-2376","language":"en","author":[{"family":"Shan","given":"Xiaowen"}],"issued":{"date-parts":[["2008",6,5]]},"accessed":{"date-parts":[["2016",12,14]]}}}],"schema":"h</vt:lpwstr>
  </property>
  <property fmtid="{D5CDD505-2E9C-101B-9397-08002B2CF9AE}" pid="66" name="ZOTERO_BREF_zj8rFtMLxtn3_4">
    <vt:lpwstr>ttps://github.com/citation-style-language/schema/raw/master/csl-citation.json"}</vt:lpwstr>
  </property>
  <property fmtid="{D5CDD505-2E9C-101B-9397-08002B2CF9AE}" pid="67" name="ZOTERO_BREF_LHaeCzIO8TIf_1">
    <vt:lpwstr>ZOTERO_ITEM CSL_CITATION {"citationID":"a16d39a8d04","properties":{"formattedCitation":"[22]","plainCitation":"[22]"},"citationItems":[{"id":3162,"uris":["http://zotero.org/users/1311378/items/GSK37X2T"],"uri":["http://zotero.org/users/1311378/items/GSK37</vt:lpwstr>
  </property>
  <property fmtid="{D5CDD505-2E9C-101B-9397-08002B2CF9AE}" pid="68" name="ZOTERO_BREF_LHaeCzIO8TIf_2">
    <vt:lpwstr>X2T"],"itemData":{"id":3162,"type":"article-journal","title":"Pressure tensor calculation in a class of nonideal gas lattice Boltzmann models","container-title":"Physical Review E","volume":"77","issue":"6","source":"CrossRef","URL":"http://link.aps.org/d</vt:lpwstr>
  </property>
  <property fmtid="{D5CDD505-2E9C-101B-9397-08002B2CF9AE}" pid="69" name="ZOTERO_BREF_LHaeCzIO8TIf_3">
    <vt:lpwstr>oi/10.1103/PhysRevE.77.066702","DOI":"10.1103/PhysRevE.77.066702","ISSN":"1539-3755, 1550-2376","language":"en","author":[{"family":"Shan","given":"Xiaowen"}],"issued":{"date-parts":[["2008",6,5]]},"accessed":{"date-parts":[["2016",12,14]]}}}],"schema":"h</vt:lpwstr>
  </property>
  <property fmtid="{D5CDD505-2E9C-101B-9397-08002B2CF9AE}" pid="70" name="ZOTERO_BREF_LHaeCzIO8TIf_4">
    <vt:lpwstr>ttps://github.com/citation-style-language/schema/raw/master/csl-citation.json"}</vt:lpwstr>
  </property>
  <property fmtid="{D5CDD505-2E9C-101B-9397-08002B2CF9AE}" pid="71" name="ZOTERO_BREF_8Wx99KPU9TT7_1">
    <vt:lpwstr>ZOTERO_ITEM CSL_CITATION {"citationID":"aikl693hfp","properties":{"formattedCitation":"[18]","plainCitation":"[18]"},"citationItems":[{"id":3091,"uris":["http://zotero.org/users/1311378/items/U7G6R4IZ"],"uri":["http://zotero.org/users/1311378/items/U7G6R4</vt:lpwstr>
  </property>
  <property fmtid="{D5CDD505-2E9C-101B-9397-08002B2CF9AE}" pid="72" name="ZOTERO_BREF_8Wx99KPU9TT7_2">
    <vt:lpwstr>IZ"],"itemData":{"id":3091,"type":"article-journal","title":"Forcing scheme in pseudopotential lattice Boltzmann model for multiphase flows","container-title":"Physical Review E","volume":"86","issue":"1","source":"CrossRef","URL":"http://link.aps.org/doi</vt:lpwstr>
  </property>
  <property fmtid="{D5CDD505-2E9C-101B-9397-08002B2CF9AE}" pid="73" name="ZOTERO_BREF_8Wx99KPU9TT7_3">
    <vt:lpwstr>/10.1103/PhysRevE.86.016709","DOI":"10.1103/PhysRevE.86.016709","ISSN":"1539-3755, 1550-2376","language":"en","author":[{"family":"Li","given":"Q."},{"family":"Luo","given":"K. H."},{"family":"Li","given":"X. J."}],"issued":{"date-parts":[["2012",7,23]]},</vt:lpwstr>
  </property>
  <property fmtid="{D5CDD505-2E9C-101B-9397-08002B2CF9AE}" pid="74" name="ZOTERO_BREF_8Wx99KPU9TT7_4">
    <vt:lpwstr>"accessed":{"date-parts":[["2016",9,29]]}}}],"schema":"https://github.com/citation-style-language/schema/raw/master/csl-citation.json"}</vt:lpwstr>
  </property>
  <property fmtid="{D5CDD505-2E9C-101B-9397-08002B2CF9AE}" pid="75" name="ZOTERO_BREF_GbTzJJWtgIHQ_1">
    <vt:lpwstr>ZOTERO_ITEM CSL_CITATION {"citationID":"as4pnjc0dv","properties":{"formattedCitation":"[23]","plainCitation":"[23]"},"citationItems":[{"id":3166,"uris":["http://zotero.org/users/1311378/items/KVK4TD4J"],"uri":["http://zotero.org/users/1311378/items/KVK4TD</vt:lpwstr>
  </property>
  <property fmtid="{D5CDD505-2E9C-101B-9397-08002B2CF9AE}" pid="76" name="ZOTERO_BREF_GbTzJJWtgIHQ_2">
    <vt:lpwstr>4J"],"itemData":{"id":3166,"type":"article-journal","title":"Liquid–vapor equilibrium in a gravitational field","container-title":"American Journal of Physics","page":"438","volume":"70","issue":"4","source":"CrossRef","DOI":"10.1119/1.1424264","ISSN":"00</vt:lpwstr>
  </property>
  <property fmtid="{D5CDD505-2E9C-101B-9397-08002B2CF9AE}" pid="77" name="ZOTERO_BREF_GbTzJJWtgIHQ_3">
    <vt:lpwstr>029505","language":"en","author":[{"family":"Berberan-Santos","given":"Mário N."},{"family":"Bodunov","given":"Evgeny N."},{"family":"Pogliani","given":"Lionello"}],"issued":{"date-parts":[["2002"]]}}}],"schema":"https://github.com/citation-style-language</vt:lpwstr>
  </property>
  <property fmtid="{D5CDD505-2E9C-101B-9397-08002B2CF9AE}" pid="78" name="ZOTERO_BREF_GbTzJJWtgIHQ_4">
    <vt:lpwstr>/schema/raw/master/csl-citation.json"}</vt:lpwstr>
  </property>
  <property fmtid="{D5CDD505-2E9C-101B-9397-08002B2CF9AE}" pid="79" name="ZOTERO_BREF_tJX9Lg0uuhZo_1">
    <vt:lpwstr>ZOTERO_BIBL {"custom":[]} CSL_BIBLIOGRAPHY</vt:lpwstr>
  </property>
  <property fmtid="{D5CDD505-2E9C-101B-9397-08002B2CF9AE}" pid="80" name="ZOTERO_BREF_eTKrY0ptgB3o_1">
    <vt:lpwstr>ZOTERO_ITEM CSL_CITATION {"citationID":"a11kmi45fag","properties":{"formattedCitation":"[11]","plainCitation":"[11]"},"citationItems":[{"id":903,"uris":["http://zotero.org/users/1311378/items/HZ6WAZVH"],"uri":["http://zotero.org/users/1311378/items/HZ6WAZ</vt:lpwstr>
  </property>
  <property fmtid="{D5CDD505-2E9C-101B-9397-08002B2CF9AE}" pid="81" name="ZOTERO_BREF_eTKrY0ptgB3o_2">
    <vt:lpwstr>VH"],"itemData":{"id":903,"type":"article-journal","title":"Lattice Boltzmann modeling of boiling heat transfer: The boiling curve and the effects of wettability","container-title":"International Journal of Heat and Mass Transfer","page":"787-796","volume</vt:lpwstr>
  </property>
  <property fmtid="{D5CDD505-2E9C-101B-9397-08002B2CF9AE}" pid="82" name="ZOTERO_BREF_eTKrY0ptgB3o_3">
    <vt:lpwstr>":"85","source":"CrossRef","DOI":"10.1016/j.ijheatmasstransfer.2015.01.136","ISSN":"00179310","shortTitle":"Lattice Boltzmann modeling of boiling heat transfer","journalAbbreviation":"Int J Heat Mass Tran","language":"en","author":[{"family":"Li","given":</vt:lpwstr>
  </property>
  <property fmtid="{D5CDD505-2E9C-101B-9397-08002B2CF9AE}" pid="83" name="ZOTERO_BREF_eTKrY0ptgB3o_4">
    <vt:lpwstr>"Q."},{"family":"Kang","given":"Q.J."},{"family":"Francois","given":"M.M."},{"family":"He","given":"Y.L."},{"family":"Luo","given":"K.H."}],"issued":{"date-parts":[["2015",6]]}}}],"schema":"https://github.com/citation-style-language/schema/raw/master/csl-</vt:lpwstr>
  </property>
  <property fmtid="{D5CDD505-2E9C-101B-9397-08002B2CF9AE}" pid="84" name="ZOTERO_BREF_eTKrY0ptgB3o_5">
    <vt:lpwstr>citation.json"}</vt:lpwstr>
  </property>
  <property fmtid="{D5CDD505-2E9C-101B-9397-08002B2CF9AE}" pid="85" name="ZOTERO_BREF_iXIUPGatjxKa_1">
    <vt:lpwstr>ZOTERO_ITEM CSL_CITATION {"citationID":"a13flpb40ro","properties":{"formattedCitation":"[1]","plainCitation":"[1]"},"citationItems":[{"id":3091,"uris":["http://zotero.org/users/1311378/items/U7G6R4IZ"],"uri":["http://zotero.org/users/1311378/items/U7G6R4I</vt:lpwstr>
  </property>
  <property fmtid="{D5CDD505-2E9C-101B-9397-08002B2CF9AE}" pid="86" name="ZOTERO_BREF_iXIUPGatjxKa_2">
    <vt:lpwstr>Z"],"itemData":{"id":3091,"type":"article-journal","title":"Forcing scheme in pseudopotential lattice Boltzmann model for multiphase flows","container-title":"Physical Review E","volume":"86","issue":"1","source":"CrossRef","URL":"http://link.aps.org/doi/</vt:lpwstr>
  </property>
  <property fmtid="{D5CDD505-2E9C-101B-9397-08002B2CF9AE}" pid="87" name="ZOTERO_BREF_iXIUPGatjxKa_3">
    <vt:lpwstr>10.1103/PhysRevE.86.016709","DOI":"10.1103/PhysRevE.86.016709","ISSN":"1539-3755, 1550-2376","language":"en","author":[{"family":"Li","given":"Q."},{"family":"Luo","given":"K. H."},{"family":"Li","given":"X. J."}],"issued":{"date-parts":[["2012",7,23]]},"</vt:lpwstr>
  </property>
  <property fmtid="{D5CDD505-2E9C-101B-9397-08002B2CF9AE}" pid="88" name="ZOTERO_BREF_iXIUPGatjxKa_4">
    <vt:lpwstr>accessed":{"date-parts":[["2016",9,29]]}}}],"schema":"https://github.com/citation-style-language/schema/raw/master/csl-citation.json"}</vt:lpwstr>
  </property>
  <property fmtid="{D5CDD505-2E9C-101B-9397-08002B2CF9AE}" pid="89" name="ZOTERO_BREF_RhCQv9AcLbED_1">
    <vt:lpwstr>ZOTERO_ITEM CSL_CITATION {"citationID":"a1ifilu2keh","properties":{"formattedCitation":"[10]","plainCitation":"[10]"},"citationItems":[{"id":3077,"uris":["http://zotero.org/users/1311378/items/TMT4W4CF"],"uri":["http://zotero.org/users/1311378/items/TMT4W</vt:lpwstr>
  </property>
  <property fmtid="{D5CDD505-2E9C-101B-9397-08002B2CF9AE}" pid="90" name="ZOTERO_BREF_RhCQv9AcLbED_2">
    <vt:lpwstr>4CF"],"itemData":{"id":3077,"type":"article-journal","title":"Lattice Boltzmann modeling of multiphase flows at large density ratio with an improved pseudopotential model","container-title":"Physical Review E","volume":"87","issue":"5","source":"CrossRef"</vt:lpwstr>
  </property>
  <property fmtid="{D5CDD505-2E9C-101B-9397-08002B2CF9AE}" pid="91" name="ZOTERO_BREF_RhCQv9AcLbED_3">
    <vt:lpwstr>,"URL":"http://link.aps.org/doi/10.1103/PhysRevE.87.053301","DOI":"10.1103/PhysRevE.87.053301","ISSN":"1539-3755, 1550-2376","language":"en","author":[{"family":"Li","given":"Q."},{"family":"Luo","given":"K. H."},{"family":"Li","given":"X. J."}],"issued":</vt:lpwstr>
  </property>
  <property fmtid="{D5CDD505-2E9C-101B-9397-08002B2CF9AE}" pid="92" name="ZOTERO_BREF_RhCQv9AcLbED_4">
    <vt:lpwstr>{"date-parts":[["2013",5,3]]},"accessed":{"date-parts":[["2016",9,20]]}}}],"schema":"https://github.com/citation-style-language/schema/raw/master/csl-citation.json"}</vt:lpwstr>
  </property>
  <property fmtid="{D5CDD505-2E9C-101B-9397-08002B2CF9AE}" pid="93" name="ZOTERO_BREF_QhlcVBGCflMH_1">
    <vt:lpwstr>ZOTERO_ITEM CSL_CITATION {"citationID":"a238a3ifa10","properties":{"formattedCitation":"[21]","plainCitation":"[21]"},"citationItems":[{"id":3150,"uris":["http://zotero.org/users/1311378/items/MHS8AFW5"],"uri":["http://zotero.org/users/1311378/items/MHS8A</vt:lpwstr>
  </property>
  <property fmtid="{D5CDD505-2E9C-101B-9397-08002B2CF9AE}" pid="94" name="ZOTERO_BREF_QhlcVBGCflMH_2">
    <vt:lpwstr>FW5"],"itemData":{"id":3150,"type":"book","title":"Multiphase lattice Boltzmann methods: theory and application","publisher":"John Wiley and Sons, Inc","publisher-place":"Chichester, West Sussex","number-of-pages":"373","source":"Library of Congress ISBN"</vt:lpwstr>
  </property>
  <property fmtid="{D5CDD505-2E9C-101B-9397-08002B2CF9AE}" pid="95" name="ZOTERO_BREF_QhlcVBGCflMH_3">
    <vt:lpwstr>,"event-place":"Chichester, West Sussex","ISBN":"978-1-118-97133-8","call-number":"TA357.5.M84 H83 2015","shortTitle":"Multiphase lattice Boltzmann methods","author":[{"family":"Huang","given":"Haibo"},{"family":"Sukop","given":"Michael C."},{"family":"Lu</vt:lpwstr>
  </property>
  <property fmtid="{D5CDD505-2E9C-101B-9397-08002B2CF9AE}" pid="96" name="ZOTERO_BREF_QhlcVBGCflMH_4">
    <vt:lpwstr>","given":"Xi-Yun"}],"issued":{"date-parts":[["2015"]]}}}],"schema":"https://github.com/citation-style-language/schema/raw/master/csl-citation.json"}</vt:lpwstr>
  </property>
  <property fmtid="{D5CDD505-2E9C-101B-9397-08002B2CF9AE}" pid="97" name="ZOTERO_BREF_v8eHohdyC6xj_1">
    <vt:lpwstr>ZOTERO_ITEM CSL_CITATION {"citationID":"a2gk6lussok","properties":{"formattedCitation":"[1]","plainCitation":"[1]"},"citationItems":[{"id":3150,"uris":["http://zotero.org/users/1311378/items/MHS8AFW5"],"uri":["http://zotero.org/users/1311378/items/MHS8AFW</vt:lpwstr>
  </property>
  <property fmtid="{D5CDD505-2E9C-101B-9397-08002B2CF9AE}" pid="98" name="ZOTERO_BREF_v8eHohdyC6xj_2">
    <vt:lpwstr>5"],"itemData":{"id":3150,"type":"book","title":"Multiphase lattice Boltzmann methods: theory and application","publisher":"John Wiley and Sons, Inc","publisher-place":"Chichester, West Sussex","number-of-pages":"373","source":"Library of Congress ISBN","</vt:lpwstr>
  </property>
  <property fmtid="{D5CDD505-2E9C-101B-9397-08002B2CF9AE}" pid="99" name="ZOTERO_BREF_v8eHohdyC6xj_3">
    <vt:lpwstr>event-place":"Chichester, West Sussex","ISBN":"978-1-118-97133-8","call-number":"TA357.5.M84 H83 2015","shortTitle":"Multiphase lattice Boltzmann methods","author":[{"family":"Huang","given":"Haibo"},{"family":"Sukop","given":"Michael C."},{"family":"Lu",</vt:lpwstr>
  </property>
  <property fmtid="{D5CDD505-2E9C-101B-9397-08002B2CF9AE}" pid="100" name="ZOTERO_BREF_v8eHohdyC6xj_4">
    <vt:lpwstr>"given":"Xi-Yun"}],"issued":{"date-parts":[["2015"]]}}}],"schema":"https://github.com/citation-style-language/schema/raw/master/csl-citation.json"}</vt:lpwstr>
  </property>
  <property fmtid="{D5CDD505-2E9C-101B-9397-08002B2CF9AE}" pid="101" name="ZOTERO_BREF_mSsSl37xv8EJ_1">
    <vt:lpwstr>ZOTERO_ITEM CSL_CITATION {"citationID":"a1po6bu61ra","properties":{"formattedCitation":"[3]","plainCitation":"[3]"},"citationItems":[{"id":926,"uris":["http://zotero.org/users/1311378/items/8KTPG244"],"uri":["http://zotero.org/users/1311378/items/8KTPG244</vt:lpwstr>
  </property>
  <property fmtid="{D5CDD505-2E9C-101B-9397-08002B2CF9AE}" pid="102" name="ZOTERO_BREF_mSsSl37xv8EJ_2">
    <vt:lpwstr>"],"itemData":{"id":926,"type":"book","title":"The Lattice Boltzmann Equation for Fluid Dynamics and Beyond","collection-title":"Numerical Mathematics and Scientific Computation","publisher":"Oxford University Press","publisher-place":"Oxford","event-plac</vt:lpwstr>
  </property>
  <property fmtid="{D5CDD505-2E9C-101B-9397-08002B2CF9AE}" pid="103" name="ZOTERO_BREF_mSsSl37xv8EJ_3">
    <vt:lpwstr>e":"Oxford","ISBN":"0-19-850398-9","language":"en","author":[{"family":"Succi","given":"Sauro"}],"issued":{"date-parts":[["2001"]]}}}],"schema":"https://github.com/citation-style-language/schema/raw/master/csl-citation.json"}</vt:lpwstr>
  </property>
  <property fmtid="{D5CDD505-2E9C-101B-9397-08002B2CF9AE}" pid="104" name="ZOTERO_BREF_WLIoPDs7V6Ms_1">
    <vt:lpwstr>ZOTERO_ITEM CSL_CITATION {"citationID":"ap7p7hml23","properties":{"formattedCitation":"[4]","plainCitation":"[4]"},"citationItems":[{"id":602,"uris":["http://zotero.org/users/1311378/items/TUG3QNHB"],"uri":["http://zotero.org/users/1311378/items/TUG3QNHB"</vt:lpwstr>
  </property>
  <property fmtid="{D5CDD505-2E9C-101B-9397-08002B2CF9AE}" pid="105" name="ZOTERO_BREF_WLIoPDs7V6Ms_2">
    <vt:lpwstr>],"itemData":{"id":602,"type":"article-journal","title":"Lattice Boltzmann method for fluid flows","container-title":"Annual review of fluid mechanics","page":"329–364","volume":"30","issue":"1","source":"Google Scholar","author":[{"family":"Chen","given"</vt:lpwstr>
  </property>
  <property fmtid="{D5CDD505-2E9C-101B-9397-08002B2CF9AE}" pid="106" name="ZOTERO_BREF_WLIoPDs7V6Ms_3">
    <vt:lpwstr>:"Shiyi"},{"family":"Doolen","given":"Gary D."}],"issued":{"date-parts":[["1998"]]}}}],"schema":"https://github.com/citation-style-language/schema/raw/master/csl-citation.json"}</vt:lpwstr>
  </property>
  <property fmtid="{D5CDD505-2E9C-101B-9397-08002B2CF9AE}" pid="107" name="ZOTERO_BREF_iKRKkeGd0tK0_1">
    <vt:lpwstr>ZOTERO_ITEM CSL_CITATION {"citationID":"am8bsmsobd","properties":{"formattedCitation":"[5]","plainCitation":"[5]"},"citationItems":[{"id":2758,"uris":["http://zotero.org/users/1311378/items/79M7DHN4"],"uri":["http://zotero.org/users/1311378/items/79M7DHN4</vt:lpwstr>
  </property>
  <property fmtid="{D5CDD505-2E9C-101B-9397-08002B2CF9AE}" pid="108" name="ZOTERO_BREF_iKRKkeGd0tK0_2">
    <vt:lpwstr>"],"itemData":{"id":2758,"type":"article-journal","title":"Lattice Boltzmann methods for multiphase flow and phase-change heat transfer","container-title":"Progress in Energy and Combustion Science","page":"62-105","volume":"52","source":"CrossRef","DOI":</vt:lpwstr>
  </property>
  <property fmtid="{D5CDD505-2E9C-101B-9397-08002B2CF9AE}" pid="109" name="ZOTERO_BREF_iKRKkeGd0tK0_3">
    <vt:lpwstr>"10.1016/j.pecs.2015.10.001","ISSN":"03601285","language":"en","author":[{"family":"Li","given":"Q."},{"family":"Luo","given":"K.H."},{"family":"Kang","given":"Q.J."},{"family":"He","given":"Y.L."},{"family":"Chen","given":"Q."},{"family":"Liu","given":"Q</vt:lpwstr>
  </property>
  <property fmtid="{D5CDD505-2E9C-101B-9397-08002B2CF9AE}" pid="110" name="ZOTERO_BREF_iKRKkeGd0tK0_4">
    <vt:lpwstr>."}],"issued":{"date-parts":[["2016",2]]}}}],"schema":"https://github.com/citation-style-language/schema/raw/master/csl-citation.json"}</vt:lpwstr>
  </property>
  <property fmtid="{D5CDD505-2E9C-101B-9397-08002B2CF9AE}" pid="111" name="ZOTERO_BREF_SutNT0pViVqD_1">
    <vt:lpwstr>ZOTERO_ITEM CSL_CITATION {"citationID":"a16tjh4tvbr","properties":{"formattedCitation":"[6]","plainCitation":"[6]"},"citationItems":[{"id":2742,"uris":["http://zotero.org/users/1311378/items/BRB3N4FQ"],"uri":["http://zotero.org/users/1311378/items/BRB3N4F</vt:lpwstr>
  </property>
  <property fmtid="{D5CDD505-2E9C-101B-9397-08002B2CF9AE}" pid="112" name="ZOTERO_BREF_SutNT0pViVqD_2">
    <vt:lpwstr>Q"],"itemData":{"id":2742,"type":"article-journal","title":"Lattice Boltzmann model of immiscible fluids","container-title":"Physical Review A","page":"4320","volume":"43","issue":"8","source":"Google Scholar","author":[{"family":"Gunstensen","given":"And</vt:lpwstr>
  </property>
  <property fmtid="{D5CDD505-2E9C-101B-9397-08002B2CF9AE}" pid="113" name="ZOTERO_BREF_SutNT0pViVqD_3">
    <vt:lpwstr>rew K."},{"family":"Rothman","given":"Daniel H."},{"family":"Zaleski","given":"Stéphane"},{"family":"Zanetti","given":"Gianluigi"}],"issued":{"date-parts":[["1991"]]}}}],"schema":"https://github.com/citation-style-language/schema/raw/master/csl-citation.j</vt:lpwstr>
  </property>
  <property fmtid="{D5CDD505-2E9C-101B-9397-08002B2CF9AE}" pid="114" name="ZOTERO_BREF_SutNT0pViVqD_4">
    <vt:lpwstr>son"}</vt:lpwstr>
  </property>
  <property fmtid="{D5CDD505-2E9C-101B-9397-08002B2CF9AE}" pid="115" name="ZOTERO_BREF_nwgTvwiNbryc_1">
    <vt:lpwstr>ZOTERO_ITEM CSL_CITATION {"citationID":"a8hg6o5p4n","properties":{"formattedCitation":"[7]","plainCitation":"[7]"},"citationItems":[{"id":974,"uris":["http://zotero.org/users/1311378/items/IKFXT44T"],"uri":["http://zotero.org/users/1311378/items/IKFXT44T"</vt:lpwstr>
  </property>
  <property fmtid="{D5CDD505-2E9C-101B-9397-08002B2CF9AE}" pid="116" name="ZOTERO_BREF_nwgTvwiNbryc_2">
    <vt:lpwstr>],"itemData":{"id":974,"type":"article-journal","title":"Lattice Boltzmann simulations of liquid-gas and binary fluid systems","container-title":"Physical Review E","page":"5041","volume":"54","issue":"5","source":"Google Scholar","author":[{"family":"Swi</vt:lpwstr>
  </property>
  <property fmtid="{D5CDD505-2E9C-101B-9397-08002B2CF9AE}" pid="117" name="ZOTERO_BREF_nwgTvwiNbryc_3">
    <vt:lpwstr>ft","given":"Michael R."},{"family":"Orlandini","given":"E."},{"family":"Osborn","given":"W. R."},{"family":"Yeomans","given":"J. M."}],"issued":{"date-parts":[["1996"]]}}}],"schema":"https://github.com/citation-style-language/schema/raw/master/csl-citati</vt:lpwstr>
  </property>
  <property fmtid="{D5CDD505-2E9C-101B-9397-08002B2CF9AE}" pid="118" name="ZOTERO_BREF_nwgTvwiNbryc_4">
    <vt:lpwstr>on.json"}</vt:lpwstr>
  </property>
  <property fmtid="{D5CDD505-2E9C-101B-9397-08002B2CF9AE}" pid="119" name="ZOTERO_BREF_rjxhDka2VKc0_1">
    <vt:lpwstr>ZOTERO_ITEM CSL_CITATION {"citationID":"a25kdikt985","properties":{"formattedCitation":"[8]","plainCitation":"[8]"},"citationItems":[{"id":961,"uris":["http://zotero.org/users/1311378/items/6ZDJ7DPF"],"uri":["http://zotero.org/users/1311378/items/6ZDJ7DPF</vt:lpwstr>
  </property>
  <property fmtid="{D5CDD505-2E9C-101B-9397-08002B2CF9AE}" pid="120" name="ZOTERO_BREF_rjxhDka2VKc0_2">
    <vt:lpwstr>"],"itemData":{"id":961,"type":"article-journal","title":"A Lattice Boltzmann Scheme for Incompressible Multiphase Flow and Its Application in Simulation of Rayleigh–Taylor Instability","container-title":"Journal of Computational Physics","page":"642-663"</vt:lpwstr>
  </property>
  <property fmtid="{D5CDD505-2E9C-101B-9397-08002B2CF9AE}" pid="121" name="ZOTERO_BREF_rjxhDka2VKc0_3">
    <vt:lpwstr>,"volume":"152","journalAbbreviation":"J. Comput. Phys.","author":[{"family":"He","given":"Xiaoyi"},{"family":"Chen","given":"Shiyi"},{"family":"Zhang","given":"Raoyang"}],"issued":{"date-parts":[["1999"]]}}}],"schema":"https://github.com/citation-style-l</vt:lpwstr>
  </property>
  <property fmtid="{D5CDD505-2E9C-101B-9397-08002B2CF9AE}" pid="122" name="ZOTERO_BREF_rjxhDka2VKc0_4">
    <vt:lpwstr>anguage/schema/raw/master/csl-citation.json"}</vt:lpwstr>
  </property>
  <property fmtid="{D5CDD505-2E9C-101B-9397-08002B2CF9AE}" pid="123" name="ZOTERO_BREF_5gps4RHFVp6F_1">
    <vt:lpwstr>ZOTERO_ITEM CSL_CITATION {"citationID":"adfsmo8b5l","properties":{"formattedCitation":"[9]","plainCitation":"[9]"},"citationItems":[{"id":2750,"uris":["http://zotero.org/users/1311378/items/FR6M96QZ"],"uri":["http://zotero.org/users/1311378/items/FR6M96QZ</vt:lpwstr>
  </property>
  <property fmtid="{D5CDD505-2E9C-101B-9397-08002B2CF9AE}" pid="124" name="ZOTERO_BREF_5gps4RHFVp6F_2">
    <vt:lpwstr>"],"itemData":{"id":2750,"type":"article-journal","title":"Simulation of nonideal gases and liquid-gas phase transitions by the lattice Boltzmann equation","container-title":"Physical Review E","page":"2941","volume":"49","issue":"4","source":"Google Scho</vt:lpwstr>
  </property>
  <property fmtid="{D5CDD505-2E9C-101B-9397-08002B2CF9AE}" pid="125" name="ZOTERO_BREF_5gps4RHFVp6F_3">
    <vt:lpwstr>lar","author":[{"family":"Shan","given":"Xiaowen"},{"family":"Chen","given":"Hudong"}],"issued":{"date-parts":[["1994"]]}}}],"schema":"https://github.com/citation-style-language/schema/raw/master/csl-citation.json"}</vt:lpwstr>
  </property>
  <property fmtid="{D5CDD505-2E9C-101B-9397-08002B2CF9AE}" pid="126" name="ZOTERO_BREF_lTmSvshyt2Ub_1">
    <vt:lpwstr>ZOTERO_ITEM CSL_CITATION {"citationID":"ak89bnsb2r","properties":{"formattedCitation":"{\\rtf [10]\\uc0\\u8211{}[13]}","plainCitation":"[10]–[13]"},"citationItems":[{"id":3077,"uris":["http://zotero.org/users/1311378/items/TMT4W4CF"],"uri":["http://zotero</vt:lpwstr>
  </property>
  <property fmtid="{D5CDD505-2E9C-101B-9397-08002B2CF9AE}" pid="127" name="ZOTERO_BREF_lTmSvshyt2Ub_2">
    <vt:lpwstr>.org/users/1311378/items/TMT4W4CF"],"itemData":{"id":3077,"type":"article-journal","title":"Lattice Boltzmann modeling of multiphase flows at large density ratio with an improved pseudopotential model","container-title":"Physical Review E","volume":"87","</vt:lpwstr>
  </property>
  <property fmtid="{D5CDD505-2E9C-101B-9397-08002B2CF9AE}" pid="128" name="ZOTERO_BREF_lTmSvshyt2Ub_3">
    <vt:lpwstr>issue":"5","source":"CrossRef","URL":"http://link.aps.org/doi/10.1103/PhysRevE.87.053301","DOI":"10.1103/PhysRevE.87.053301","ISSN":"1539-3755, 1550-2376","language":"en","author":[{"family":"Li","given":"Q."},{"family":"Luo","given":"K. H."},{"family":"L</vt:lpwstr>
  </property>
  <property fmtid="{D5CDD505-2E9C-101B-9397-08002B2CF9AE}" pid="129" name="ZOTERO_BREF_lTmSvshyt2Ub_4">
    <vt:lpwstr>i","given":"X. J."}],"issued":{"date-parts":[["2013",5,3]]},"accessed":{"date-parts":[["2016",9,20]]}}},{"id":903,"uris":["http://zotero.org/users/1311378/items/HZ6WAZVH"],"uri":["http://zotero.org/users/1311378/items/HZ6WAZVH"],"itemData":{"id":903,"type</vt:lpwstr>
  </property>
  <property fmtid="{D5CDD505-2E9C-101B-9397-08002B2CF9AE}" pid="130" name="ZOTERO_BREF_lTmSvshyt2Ub_5">
    <vt:lpwstr>":"article-journal","title":"Lattice Boltzmann modeling of boiling heat transfer: The boiling curve and the effects of wettability","container-title":"International Journal of Heat and Mass Transfer","page":"787-796","volume":"85","source":"CrossRef","DOI</vt:lpwstr>
  </property>
  <property fmtid="{D5CDD505-2E9C-101B-9397-08002B2CF9AE}" pid="131" name="ZOTERO_BREF_lTmSvshyt2Ub_6">
    <vt:lpwstr>":"10.1016/j.ijheatmasstransfer.2015.01.136","ISSN":"00179310","shortTitle":"Lattice Boltzmann modeling of boiling heat transfer","journalAbbreviation":"Int J Heat Mass Tran","language":"en","author":[{"family":"Li","given":"Q."},{"family":"Kang","given":</vt:lpwstr>
  </property>
  <property fmtid="{D5CDD505-2E9C-101B-9397-08002B2CF9AE}" pid="132" name="ZOTERO_BREF_lTmSvshyt2Ub_7">
    <vt:lpwstr>"Q.J."},{"family":"Francois","given":"M.M."},{"family":"He","given":"Y.L."},{"family":"Luo","given":"K.H."}],"issued":{"date-parts":[["2015",6]]}}},{"id":965,"uris":["http://zotero.org/users/1311378/items/U8D7TGHV"],"uri":["http://zotero.org/users/1311378</vt:lpwstr>
  </property>
  <property fmtid="{D5CDD505-2E9C-101B-9397-08002B2CF9AE}" pid="133" name="ZOTERO_BREF_lTmSvshyt2Ub_8">
    <vt:lpwstr>/items/U8D7TGHV"],"itemData":{"id":965,"type":"article-journal","title":"A stable discretization of the lattice Boltzmann equation for simulation of incompressible two-phase flows at high density ratio","container-title":"Journal of Computational Physics"</vt:lpwstr>
  </property>
  <property fmtid="{D5CDD505-2E9C-101B-9397-08002B2CF9AE}" pid="134" name="ZOTERO_BREF_lTmSvshyt2Ub_9">
    <vt:lpwstr>,"page":"16-47","volume":"206","issue":"1","source":"CrossRef","DOI":"10.1016/j.jcp.2004.12.001","ISSN":"00219991","language":"en","author":[{"family":"Lee","given":"Taehun"},{"family":"Lin","given":"Ching-Long"}],"issued":{"date-parts":[["2005",6]]}}},{"</vt:lpwstr>
  </property>
  <property fmtid="{D5CDD505-2E9C-101B-9397-08002B2CF9AE}" pid="135" name="ZOTERO_BREF_lTmSvshyt2Ub_10">
    <vt:lpwstr>id":954,"uris":["http://zotero.org/users/1311378/items/5EABFKXC"],"uri":["http://zotero.org/users/1311378/items/5EABFKXC"],"itemData":{"id":954,"type":"article-journal","title":"A lattice Boltzmann method for incompressible two-phase flows with large dens</vt:lpwstr>
  </property>
  <property fmtid="{D5CDD505-2E9C-101B-9397-08002B2CF9AE}" pid="136" name="ZOTERO_BREF_lTmSvshyt2Ub_11">
    <vt:lpwstr>ity differences","container-title":"Journal of Computational Physics","page":"628-644","volume":"198","issue":"2","source":"CrossRef","DOI":"10.1016/j.jcp.2004.01.019","ISSN":"00219991","language":"en","author":[{"family":"Inamuro","given":"T."},{"family"</vt:lpwstr>
  </property>
  <property fmtid="{D5CDD505-2E9C-101B-9397-08002B2CF9AE}" pid="137" name="ZOTERO_BREF_lTmSvshyt2Ub_12">
    <vt:lpwstr>:"Ogata","given":"T."},{"family":"Tajima","given":"S."},{"family":"Konishi","given":"N."}],"issued":{"date-parts":[["2004",8]]}}}],"schema":"https://github.com/citation-style-language/schema/raw/master/csl-citation.json"}</vt:lpwstr>
  </property>
  <property fmtid="{D5CDD505-2E9C-101B-9397-08002B2CF9AE}" pid="138" name="ZOTERO_BREF_MRx3hCZMuSoV_1">
    <vt:lpwstr>ZOTERO_TEMP</vt:lpwstr>
  </property>
  <property fmtid="{D5CDD505-2E9C-101B-9397-08002B2CF9AE}" pid="139" name="ZOTERO_BREF_SUeHCWoqI0N9_1">
    <vt:lpwstr>ZOTERO_ITEM CSL_CITATION {"citationID":"a2mbn1loinb","properties":{"formattedCitation":"[14]","plainCitation":"[14]"},"citationItems":[{"id":3263,"uris":["http://zotero.org/users/1311378/items/EMZQRQAX"],"uri":["http://zotero.org/users/1311378/items/EMZQR</vt:lpwstr>
  </property>
  <property fmtid="{D5CDD505-2E9C-101B-9397-08002B2CF9AE}" pid="140" name="ZOTERO_BREF_SUeHCWoqI0N9_2">
    <vt:lpwstr>QAX"],"itemData":{"id":3263,"type":"article-journal","title":"Lattice Boltzmann method for modeling liquid-vapor interface configurations in porous media: LATTICE BOLTZMANN FOR INTERFACE CONFIGURATIONS","container-title":"Water Resources Research","volume</vt:lpwstr>
  </property>
  <property fmtid="{D5CDD505-2E9C-101B-9397-08002B2CF9AE}" pid="141" name="ZOTERO_BREF_SUeHCWoqI0N9_3">
    <vt:lpwstr>":"40","issue":"1","source":"CrossRef","URL":"http://doi.wiley.com/10.1029/2003WR002333","DOI":"10.1029/2003WR002333","ISSN":"00431397","shortTitle":"Lattice Boltzmann method for modeling liquid-vapor interface configurations in porous media","language":"</vt:lpwstr>
  </property>
  <property fmtid="{D5CDD505-2E9C-101B-9397-08002B2CF9AE}" pid="142" name="ZOTERO_BREF_SUeHCWoqI0N9_4">
    <vt:lpwstr>en","author":[{"family":"Sukop","given":"Michael C."},{"family":"Or","given":"Dani"}],"issued":{"date-parts":[["2004",1]]},"accessed":{"date-parts":[["2018",3,5]]}}}],"schema":"https://github.com/citation-style-language/schema/raw/master/csl-citation.json</vt:lpwstr>
  </property>
  <property fmtid="{D5CDD505-2E9C-101B-9397-08002B2CF9AE}" pid="143" name="ZOTERO_BREF_SUeHCWoqI0N9_5">
    <vt:lpwstr>"}</vt:lpwstr>
  </property>
  <property fmtid="{D5CDD505-2E9C-101B-9397-08002B2CF9AE}" pid="144" name="ZOTERO_BREF_Fwty9tXzpajM_1">
    <vt:lpwstr>ZOTERO_ITEM CSL_CITATION {"citationID":"ardsqap06n","properties":{"formattedCitation":"[15]","plainCitation":"[15]"},"citationItems":[{"id":3266,"uris":["http://zotero.org/users/1311378/items/4UQFAS7M"],"uri":["http://zotero.org/users/1311378/items/4UQFAS</vt:lpwstr>
  </property>
  <property fmtid="{D5CDD505-2E9C-101B-9397-08002B2CF9AE}" pid="145" name="ZOTERO_BREF_Fwty9tXzpajM_2">
    <vt:lpwstr>7M"],"itemData":{"id":3266,"type":"article-journal","title":"Lattice Boltzmann 2038","container-title":"EPL (Europhysics Letters)","page":"50001","volume":"109","issue":"5","source":"CrossRef","DOI":"10.1209/0295-5075/109/50001","ISSN":"0295-5075, 1286-48</vt:lpwstr>
  </property>
  <property fmtid="{D5CDD505-2E9C-101B-9397-08002B2CF9AE}" pid="146" name="ZOTERO_BREF_Fwty9tXzpajM_3">
    <vt:lpwstr>54","author":[{"family":"Succi","given":"Sauro"}],"issued":{"date-parts":[["2015",3,1]]}}}],"schema":"https://github.com/citation-style-language/schema/raw/master/csl-citation.json"}</vt:lpwstr>
  </property>
  <property fmtid="{D5CDD505-2E9C-101B-9397-08002B2CF9AE}" pid="147" name="ZOTERO_BREF_jlZxrGpPyJVw_1">
    <vt:lpwstr>ZOTERO_ITEM CSL_CITATION {"citationID":"arjdfq15ar","properties":{"formattedCitation":"[9]","plainCitation":"[9]"},"citationItems":[{"id":2750,"uris":["http://zotero.org/users/1311378/items/FR6M96QZ"],"uri":["http://zotero.org/users/1311378/items/FR6M96QZ</vt:lpwstr>
  </property>
  <property fmtid="{D5CDD505-2E9C-101B-9397-08002B2CF9AE}" pid="148" name="ZOTERO_BREF_jlZxrGpPyJVw_2">
    <vt:lpwstr>"],"itemData":{"id":2750,"type":"article-journal","title":"Simulation of nonideal gases and liquid-gas phase transitions by the lattice Boltzmann equation","container-title":"Physical Review E","page":"2941","volume":"49","issue":"4","source":"Google Scho</vt:lpwstr>
  </property>
  <property fmtid="{D5CDD505-2E9C-101B-9397-08002B2CF9AE}" pid="149" name="ZOTERO_BREF_jlZxrGpPyJVw_3">
    <vt:lpwstr>lar","author":[{"family":"Shan","given":"Xiaowen"},{"family":"Chen","given":"Hudong"}],"issued":{"date-parts":[["1994"]]}}}],"schema":"https://github.com/citation-style-language/schema/raw/master/csl-citation.json"}</vt:lpwstr>
  </property>
  <property fmtid="{D5CDD505-2E9C-101B-9397-08002B2CF9AE}" pid="150" name="ZOTERO_BREF_2kVpe2kiaeZv_1">
    <vt:lpwstr>ZOTERO_ITEM CSL_CITATION {"citationID":"a2q30cevl35","properties":{"formattedCitation":"[16]","plainCitation":"[16]"},"citationItems":[{"id":3089,"uris":["http://zotero.org/users/1311378/items/NM3FVFQG"],"uri":["http://zotero.org/users/1311378/items/NM3FV</vt:lpwstr>
  </property>
  <property fmtid="{D5CDD505-2E9C-101B-9397-08002B2CF9AE}" pid="151" name="ZOTERO_BREF_2kVpe2kiaeZv_2">
    <vt:lpwstr>FQG"],"itemData":{"id":3089,"type":"article-journal","title":"Generalized lattice Boltzmann method with multirange pseudopotential","container-title":"Physical Review E","volume":"75","issue":"2","source":"CrossRef","URL":"http://link.aps.org/doi/10.1103/</vt:lpwstr>
  </property>
  <property fmtid="{D5CDD505-2E9C-101B-9397-08002B2CF9AE}" pid="152" name="ZOTERO_BREF_2kVpe2kiaeZv_3">
    <vt:lpwstr>PhysRevE.75.026702","DOI":"10.1103/PhysRevE.75.026702","ISSN":"1539-3755, 1550-2376","language":"en","author":[{"family":"Sbragaglia","given":"M."},{"family":"Benzi","given":"R."},{"family":"Biferale","given":"L."},{"family":"Succi","given":"S."},{"family</vt:lpwstr>
  </property>
  <property fmtid="{D5CDD505-2E9C-101B-9397-08002B2CF9AE}" pid="153" name="ZOTERO_BREF_2kVpe2kiaeZv_4">
    <vt:lpwstr>":"Sugiyama","given":"K."},{"family":"Toschi","given":"F."}],"issued":{"date-parts":[["2007",2,8]]},"accessed":{"date-parts":[["2016",9,29]]}}}],"schema":"https://github.com/citation-style-language/schema/raw/master/csl-citation.json"}</vt:lpwstr>
  </property>
  <property fmtid="{D5CDD505-2E9C-101B-9397-08002B2CF9AE}" pid="154" name="ZOTERO_BREF_BbwBQ427QQjr_1">
    <vt:lpwstr>ZOTERO_ITEM CSL_CITATION {"citationID":"a2qeo2mvafr","properties":{"formattedCitation":"[17]","plainCitation":"[17]"},"citationItems":[{"id":1019,"uris":["http://zotero.org/users/1311378/items/8A7XQHEP"],"uri":["http://zotero.org/users/1311378/items/8A7XQ</vt:lpwstr>
  </property>
  <property fmtid="{D5CDD505-2E9C-101B-9397-08002B2CF9AE}" pid="155" name="ZOTERO_BREF_BbwBQ427QQjr_2">
    <vt:lpwstr>HEP"],"itemData":{"id":1019,"type":"article-journal","title":"On equations of state in a lattice Boltzmann method","container-title":"Computers &amp; Mathematics with Applications","page":"965-974","volume":"58","issue":"5","source":"CrossRef","DOI":"10.1016/</vt:lpwstr>
  </property>
  <property fmtid="{D5CDD505-2E9C-101B-9397-08002B2CF9AE}" pid="156" name="ZOTERO_BREF_BbwBQ427QQjr_3">
    <vt:lpwstr>j.camwa.2009.02.024","ISSN":"08981221","language":"en","author":[{"family":"Kupershtokh","given":"A.L."},{"family":"Medvedev","given":"D.A."},{"family":"Karpov","given":"D.I."}],"issued":{"date-parts":[["2009",9]]}}}],"schema":"https://github.com/citation</vt:lpwstr>
  </property>
  <property fmtid="{D5CDD505-2E9C-101B-9397-08002B2CF9AE}" pid="157" name="ZOTERO_BREF_BbwBQ427QQjr_4">
    <vt:lpwstr>-style-language/schema/raw/master/csl-citation.json"}</vt:lpwstr>
  </property>
  <property fmtid="{D5CDD505-2E9C-101B-9397-08002B2CF9AE}" pid="158" name="ZOTERO_BREF_qvN8d4IiytdC_1">
    <vt:lpwstr>ZOTERO_ITEM CSL_CITATION {"citationID":"aefkajgtb4","properties":{"formattedCitation":"[18]","plainCitation":"[18]"},"citationItems":[{"id":3091,"uris":["http://zotero.org/users/1311378/items/U7G6R4IZ"],"uri":["http://zotero.org/users/1311378/items/U7G6R4</vt:lpwstr>
  </property>
  <property fmtid="{D5CDD505-2E9C-101B-9397-08002B2CF9AE}" pid="159" name="ZOTERO_BREF_qvN8d4IiytdC_2">
    <vt:lpwstr>IZ"],"itemData":{"id":3091,"type":"article-journal","title":"Forcing scheme in pseudopotential lattice Boltzmann model for multiphase flows","container-title":"Physical Review E","volume":"86","issue":"1","source":"CrossRef","URL":"http://link.aps.org/doi</vt:lpwstr>
  </property>
  <property fmtid="{D5CDD505-2E9C-101B-9397-08002B2CF9AE}" pid="160" name="ZOTERO_BREF_qvN8d4IiytdC_3">
    <vt:lpwstr>/10.1103/PhysRevE.86.016709","DOI":"10.1103/PhysRevE.86.016709","ISSN":"1539-3755, 1550-2376","language":"en","author":[{"family":"Li","given":"Q."},{"family":"Luo","given":"K. H."},{"family":"Li","given":"X. J."}],"issued":{"date-parts":[["2012",7,23]]},</vt:lpwstr>
  </property>
  <property fmtid="{D5CDD505-2E9C-101B-9397-08002B2CF9AE}" pid="161" name="ZOTERO_BREF_qvN8d4IiytdC_4">
    <vt:lpwstr>"accessed":{"date-parts":[["2016",9,29]]}}}],"schema":"https://github.com/citation-style-language/schema/raw/master/csl-citation.json"}</vt:lpwstr>
  </property>
  <property fmtid="{D5CDD505-2E9C-101B-9397-08002B2CF9AE}" pid="162" name="ZOTERO_BREF_bebkCD2oh8uP_1">
    <vt:lpwstr>ZOTERO_ITEM CSL_CITATION {"citationID":"a1p7bl4hugt","properties":{"formattedCitation":"[10]","plainCitation":"[10]"},"citationItems":[{"id":3077,"uris":["http://zotero.org/users/1311378/items/TMT4W4CF"],"uri":["http://zotero.org/users/1311378/items/TMT4W</vt:lpwstr>
  </property>
  <property fmtid="{D5CDD505-2E9C-101B-9397-08002B2CF9AE}" pid="163" name="ZOTERO_BREF_bebkCD2oh8uP_2">
    <vt:lpwstr>4CF"],"itemData":{"id":3077,"type":"article-journal","title":"Lattice Boltzmann modeling of multiphase flows at large density ratio with an improved pseudopotential model","container-title":"Physical Review E","volume":"87","issue":"5","source":"CrossRef"</vt:lpwstr>
  </property>
  <property fmtid="{D5CDD505-2E9C-101B-9397-08002B2CF9AE}" pid="164" name="ZOTERO_BREF_bebkCD2oh8uP_3">
    <vt:lpwstr>,"URL":"http://link.aps.org/doi/10.1103/PhysRevE.87.053301","DOI":"10.1103/PhysRevE.87.053301","ISSN":"1539-3755, 1550-2376","language":"en","author":[{"family":"Li","given":"Q."},{"family":"Luo","given":"K. H."},{"family":"Li","given":"X. J."}],"issued":</vt:lpwstr>
  </property>
  <property fmtid="{D5CDD505-2E9C-101B-9397-08002B2CF9AE}" pid="165" name="ZOTERO_BREF_bebkCD2oh8uP_4">
    <vt:lpwstr>{"date-parts":[["2013",5,3]]},"accessed":{"date-parts":[["2016",9,20]]}}}],"schema":"https://github.com/citation-style-language/schema/raw/master/csl-citation.json"}</vt:lpwstr>
  </property>
  <property fmtid="{D5CDD505-2E9C-101B-9397-08002B2CF9AE}" pid="166" name="ZOTERO_BREF_intZnHy9HmmK_1">
    <vt:lpwstr>ZOTERO_ITEM CSL_CITATION {"citationID":"a1cv4tftjqj","properties":{"formattedCitation":"[1]","plainCitation":"[1]"},"citationItems":[{"id":2805,"uris":["http://zotero.org/users/1311378/items/JX8KE3BI"],"uri":["http://zotero.org/users/1311378/items/JX8KE3B</vt:lpwstr>
  </property>
  <property fmtid="{D5CDD505-2E9C-101B-9397-08002B2CF9AE}" pid="167" name="ZOTERO_BREF_intZnHy9HmmK_2">
    <vt:lpwstr>I"],"itemData":{"id":2805,"type":"article-journal","title":"Boltzmann Approach to Lattice Gas Simulations","container-title":"Europhys. Lett.","page":"663-668","volume":"9","issue":"7","language":"en","author":[{"family":"Higuera","given":"F. J."},{"famil</vt:lpwstr>
  </property>
  <property fmtid="{D5CDD505-2E9C-101B-9397-08002B2CF9AE}" pid="168" name="ZOTERO_BREF_intZnHy9HmmK_3">
    <vt:lpwstr>y":"Jiménez","given":"J."}],"issued":{"date-parts":[["1989"]]}}}],"schema":"https://github.com/citation-style-language/schema/raw/master/csl-citation.json"}</vt:lpwstr>
  </property>
  <property fmtid="{D5CDD505-2E9C-101B-9397-08002B2CF9AE}" pid="169" name="ZOTERO_BREF_xExavcgT2mHf_1">
    <vt:lpwstr>ZOTERO_ITEM CSL_CITATION {"citationID":"a12rjm05euh","properties":{"formattedCitation":"[1], [2]","plainCitation":"[1], [2]"},"citationItems":[{"id":2805,"uris":["http://zotero.org/users/1311378/items/JX8KE3BI"],"uri":["http://zotero.org/users/1311378/ite</vt:lpwstr>
  </property>
  <property fmtid="{D5CDD505-2E9C-101B-9397-08002B2CF9AE}" pid="170" name="ZOTERO_BREF_xExavcgT2mHf_2">
    <vt:lpwstr>ms/JX8KE3BI"],"itemData":{"id":2805,"type":"article-journal","title":"Boltzmann Approach to Lattice Gas Simulations","container-title":"Europhys. Lett.","page":"663-668","volume":"9","issue":"7","language":"en","author":[{"family":"Higuera","given":"F. J.</vt:lpwstr>
  </property>
  <property fmtid="{D5CDD505-2E9C-101B-9397-08002B2CF9AE}" pid="171" name="ZOTERO_BREF_xExavcgT2mHf_3">
    <vt:lpwstr>"},{"family":"Jiménez","given":"J."}],"issued":{"date-parts":[["1989"]]}}},{"id":2807,"uris":["http://zotero.org/users/1311378/items/6WW74BCF"],"uri":["http://zotero.org/users/1311378/items/6WW74BCF"],"itemData":{"id":2807,"type":"article-journal","title"</vt:lpwstr>
  </property>
  <property fmtid="{D5CDD505-2E9C-101B-9397-08002B2CF9AE}" pid="172" name="ZOTERO_BREF_xExavcgT2mHf_4">
    <vt:lpwstr>:"Use of the Boltzmann equation to simulate lattice-gas automata","container-title":"Physical Review Letters","page":"2332","volume":"61","issue":"20","source":"Google Scholar","author":[{"family":"McNamara","given":"Guy R."},{"family":"Zanetti","given":"</vt:lpwstr>
  </property>
  <property fmtid="{D5CDD505-2E9C-101B-9397-08002B2CF9AE}" pid="173" name="ZOTERO_BREF_xExavcgT2mHf_5">
    <vt:lpwstr>Gianluigi"}],"issued":{"date-parts":[["1988"]]}}}],"schema":"https://github.com/citation-style-language/schema/raw/master/csl-citation.json"}</vt:lpwstr>
  </property>
  <property fmtid="{D5CDD505-2E9C-101B-9397-08002B2CF9AE}" pid="174" name="ZOTERO_BREF_CF6UN893Bh72_1">
    <vt:lpwstr>ZOTERO_ITEM CSL_CITATION {"citationID":"a19jbk79ocs","properties":{"formattedCitation":"[15]","plainCitation":"[15]"},"citationItems":[{"id":3266,"uris":["http://zotero.org/users/1311378/items/4UQFAS7M"],"uri":["http://zotero.org/users/1311378/items/4UQFA</vt:lpwstr>
  </property>
  <property fmtid="{D5CDD505-2E9C-101B-9397-08002B2CF9AE}" pid="175" name="ZOTERO_BREF_CF6UN893Bh72_2">
    <vt:lpwstr>S7M"],"itemData":{"id":3266,"type":"article-journal","title":"Lattice Boltzmann 2038","container-title":"EPL (Europhysics Letters)","page":"50001","volume":"109","issue":"5","source":"CrossRef","DOI":"10.1209/0295-5075/109/50001","ISSN":"0295-5075, 1286-4</vt:lpwstr>
  </property>
  <property fmtid="{D5CDD505-2E9C-101B-9397-08002B2CF9AE}" pid="176" name="ZOTERO_BREF_CF6UN893Bh72_3">
    <vt:lpwstr>854","author":[{"family":"Succi","given":"Sauro"}],"issued":{"date-parts":[["2015",3,1]]}}}],"schema":"https://github.com/citation-style-language/schema/raw/master/csl-citation.json"}</vt:lpwstr>
  </property>
  <property fmtid="{D5CDD505-2E9C-101B-9397-08002B2CF9AE}" pid="177" name="ZOTERO_BREF_2yluXoGWQFt8_1">
    <vt:lpwstr>ZOTERO_ITEM CSL_CITATION {"citationID":"a6evacn1o3","properties":{"formattedCitation":"[10]","plainCitation":"[10]"},"citationItems":[{"id":3077,"uris":["http://zotero.org/users/1311378/items/TMT4W4CF"],"uri":["http://zotero.org/users/1311378/items/TMT4W4</vt:lpwstr>
  </property>
  <property fmtid="{D5CDD505-2E9C-101B-9397-08002B2CF9AE}" pid="178" name="ZOTERO_BREF_2yluXoGWQFt8_2">
    <vt:lpwstr>CF"],"itemData":{"id":3077,"type":"article-journal","title":"Lattice Boltzmann modeling of multiphase flows at large density ratio with an improved pseudopotential model","container-title":"Physical Review E","volume":"87","issue":"5","source":"CrossRef",</vt:lpwstr>
  </property>
  <property fmtid="{D5CDD505-2E9C-101B-9397-08002B2CF9AE}" pid="179" name="ZOTERO_BREF_2yluXoGWQFt8_3">
    <vt:lpwstr>"URL":"http://link.aps.org/doi/10.1103/PhysRevE.87.053301","DOI":"10.1103/PhysRevE.87.053301","ISSN":"1539-3755, 1550-2376","language":"en","author":[{"family":"Li","given":"Q."},{"family":"Luo","given":"K. H."},{"family":"Li","given":"X. J."}],"issued":{</vt:lpwstr>
  </property>
  <property fmtid="{D5CDD505-2E9C-101B-9397-08002B2CF9AE}" pid="180" name="ZOTERO_BREF_2yluXoGWQFt8_4">
    <vt:lpwstr>"date-parts":[["2013",5,3]]},"accessed":{"date-parts":[["2016",9,20]]}}}],"schema":"https://github.com/citation-style-language/schema/raw/master/csl-citation.json"}</vt:lpwstr>
  </property>
  <property fmtid="{D5CDD505-2E9C-101B-9397-08002B2CF9AE}" pid="181" name="ZOTERO_BREF_tf1LROvUSfUS_1">
    <vt:lpwstr>ZOTERO_ITEM CSL_CITATION {"citationID":"a1ltbofh122","properties":{"formattedCitation":"[10]","plainCitation":"[10]"},"citationItems":[{"id":3077,"uris":["http://zotero.org/users/1311378/items/TMT4W4CF"],"uri":["http://zotero.org/users/1311378/items/TMT4W</vt:lpwstr>
  </property>
  <property fmtid="{D5CDD505-2E9C-101B-9397-08002B2CF9AE}" pid="182" name="ZOTERO_BREF_tf1LROvUSfUS_2">
    <vt:lpwstr>4CF"],"itemData":{"id":3077,"type":"article-journal","title":"Lattice Boltzmann modeling of multiphase flows at large density ratio with an improved pseudopotential model","container-title":"Physical Review E","volume":"87","issue":"5","source":"CrossRef"</vt:lpwstr>
  </property>
  <property fmtid="{D5CDD505-2E9C-101B-9397-08002B2CF9AE}" pid="183" name="ZOTERO_BREF_tf1LROvUSfUS_3">
    <vt:lpwstr>,"URL":"http://link.aps.org/doi/10.1103/PhysRevE.87.053301","DOI":"10.1103/PhysRevE.87.053301","ISSN":"1539-3755, 1550-2376","language":"en","author":[{"family":"Li","given":"Q."},{"family":"Luo","given":"K. H."},{"family":"Li","given":"X. J."}],"issued":</vt:lpwstr>
  </property>
  <property fmtid="{D5CDD505-2E9C-101B-9397-08002B2CF9AE}" pid="184" name="ZOTERO_BREF_tf1LROvUSfUS_4">
    <vt:lpwstr>{"date-parts":[["2013",5,3]]},"accessed":{"date-parts":[["2016",9,20]]}}}],"schema":"https://github.com/citation-style-language/schema/raw/master/csl-citation.json"}</vt:lpwstr>
  </property>
  <property fmtid="{D5CDD505-2E9C-101B-9397-08002B2CF9AE}" pid="185" name="ZOTERO_BREF_xMm8Mil7rscD_1">
    <vt:lpwstr>ZOTERO_ITEM CSL_CITATION {"citationID":"a2k5se7plcv","properties":{"formattedCitation":"[10]","plainCitation":"[10]"},"citationItems":[{"id":3077,"uris":["http://zotero.org/users/1311378/items/TMT4W4CF"],"uri":["http://zotero.org/users/1311378/items/TMT4W</vt:lpwstr>
  </property>
  <property fmtid="{D5CDD505-2E9C-101B-9397-08002B2CF9AE}" pid="186" name="ZOTERO_BREF_xMm8Mil7rscD_2">
    <vt:lpwstr>4CF"],"itemData":{"id":3077,"type":"article-journal","title":"Lattice Boltzmann modeling of multiphase flows at large density ratio with an improved pseudopotential model","container-title":"Physical Review E","volume":"87","issue":"5","source":"CrossRef"</vt:lpwstr>
  </property>
  <property fmtid="{D5CDD505-2E9C-101B-9397-08002B2CF9AE}" pid="187" name="ZOTERO_BREF_xMm8Mil7rscD_3">
    <vt:lpwstr>,"URL":"http://link.aps.org/doi/10.1103/PhysRevE.87.053301","DOI":"10.1103/PhysRevE.87.053301","ISSN":"1539-3755, 1550-2376","language":"en","author":[{"family":"Li","given":"Q."},{"family":"Luo","given":"K. H."},{"family":"Li","given":"X. J."}],"issued":</vt:lpwstr>
  </property>
  <property fmtid="{D5CDD505-2E9C-101B-9397-08002B2CF9AE}" pid="188" name="ZOTERO_BREF_xMm8Mil7rscD_4">
    <vt:lpwstr>{"date-parts":[["2013",5,3]]},"accessed":{"date-parts":[["2016",9,20]]}}}],"schema":"https://github.com/citation-style-language/schema/raw/master/csl-citation.json"}</vt:lpwstr>
  </property>
  <property fmtid="{D5CDD505-2E9C-101B-9397-08002B2CF9AE}" pid="189" name="ZOTERO_BREF_8t0XxqIpJiB4_1">
    <vt:lpwstr>ZOTERO_ITEM CSL_CITATION {"citationID":"av2l35t7ql","properties":{"formattedCitation":"[10]","plainCitation":"[10]"},"citationItems":[{"id":3077,"uris":["http://zotero.org/users/1311378/items/TMT4W4CF"],"uri":["http://zotero.org/users/1311378/items/TMT4W4</vt:lpwstr>
  </property>
  <property fmtid="{D5CDD505-2E9C-101B-9397-08002B2CF9AE}" pid="190" name="ZOTERO_BREF_8t0XxqIpJiB4_2">
    <vt:lpwstr>CF"],"itemData":{"id":3077,"type":"article-journal","title":"Lattice Boltzmann modeling of multiphase flows at large density ratio with an improved pseudopotential model","container-title":"Physical Review E","volume":"87","issue":"5","source":"CrossRef",</vt:lpwstr>
  </property>
  <property fmtid="{D5CDD505-2E9C-101B-9397-08002B2CF9AE}" pid="191" name="ZOTERO_BREF_8t0XxqIpJiB4_3">
    <vt:lpwstr>"URL":"http://link.aps.org/doi/10.1103/PhysRevE.87.053301","DOI":"10.1103/PhysRevE.87.053301","ISSN":"1539-3755, 1550-2376","language":"en","author":[{"family":"Li","given":"Q."},{"family":"Luo","given":"K. H."},{"family":"Li","given":"X. J."}],"issued":{</vt:lpwstr>
  </property>
  <property fmtid="{D5CDD505-2E9C-101B-9397-08002B2CF9AE}" pid="192" name="ZOTERO_BREF_8t0XxqIpJiB4_4">
    <vt:lpwstr>"date-parts":[["2013",5,3]]},"accessed":{"date-parts":[["2016",9,20]]}}}],"schema":"https://github.com/citation-style-language/schema/raw/master/csl-citation.json"}</vt:lpwstr>
  </property>
</Properties>
</file>